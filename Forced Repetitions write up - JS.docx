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BEF8" w14:textId="117326B9" w:rsidR="007830C0" w:rsidRPr="00F63706" w:rsidRDefault="00E764AE">
      <w:pPr>
        <w:rPr>
          <w:rFonts w:cstheme="minorHAnsi"/>
          <w:color w:val="000000"/>
          <w:shd w:val="clear" w:color="auto" w:fill="FFFFFF"/>
        </w:rPr>
      </w:pPr>
      <w:r w:rsidRPr="00F63706">
        <w:rPr>
          <w:rFonts w:cstheme="minorHAnsi"/>
          <w:b/>
          <w:bCs/>
        </w:rPr>
        <w:t>Title</w:t>
      </w:r>
      <w:r w:rsidRPr="00F63706">
        <w:rPr>
          <w:rFonts w:cstheme="minorHAnsi"/>
        </w:rPr>
        <w:t xml:space="preserve">: </w:t>
      </w:r>
      <w:r w:rsidR="007830C0" w:rsidRPr="00F63706">
        <w:rPr>
          <w:rFonts w:cstheme="minorHAnsi"/>
          <w:color w:val="000000"/>
          <w:shd w:val="clear" w:color="auto" w:fill="FFFFFF"/>
        </w:rPr>
        <w:t>How much help do you need? An acute investigation into perceptions of load lifted during forced repetitions.</w:t>
      </w:r>
    </w:p>
    <w:p w14:paraId="3DB85794" w14:textId="77777777" w:rsidR="007830C0" w:rsidRPr="00F63706" w:rsidRDefault="007830C0">
      <w:pPr>
        <w:rPr>
          <w:rFonts w:cstheme="minorHAnsi"/>
          <w:color w:val="000000"/>
          <w:shd w:val="clear" w:color="auto" w:fill="FFFFFF"/>
        </w:rPr>
      </w:pPr>
    </w:p>
    <w:p w14:paraId="20E4A5B9" w14:textId="3F0B50ED" w:rsidR="007830C0" w:rsidRPr="00F63706" w:rsidRDefault="00E764AE">
      <w:pPr>
        <w:rPr>
          <w:rFonts w:cstheme="minorHAnsi"/>
        </w:rPr>
      </w:pPr>
      <w:r w:rsidRPr="00F63706">
        <w:rPr>
          <w:rFonts w:cstheme="minorHAnsi"/>
          <w:b/>
          <w:bCs/>
        </w:rPr>
        <w:t>Authors</w:t>
      </w:r>
      <w:r w:rsidRPr="00F63706">
        <w:rPr>
          <w:rFonts w:cstheme="minorHAnsi"/>
        </w:rPr>
        <w:t xml:space="preserve">: </w:t>
      </w:r>
      <w:r w:rsidR="007830C0" w:rsidRPr="00F63706">
        <w:rPr>
          <w:rFonts w:cstheme="minorHAnsi"/>
        </w:rPr>
        <w:t>Jürgen Giessing</w:t>
      </w:r>
      <w:r w:rsidRPr="00F63706">
        <w:rPr>
          <w:rFonts w:cstheme="minorHAnsi"/>
          <w:vertAlign w:val="superscript"/>
        </w:rPr>
        <w:t>1</w:t>
      </w:r>
      <w:r w:rsidR="007830C0" w:rsidRPr="00F63706">
        <w:rPr>
          <w:rFonts w:cstheme="minorHAnsi"/>
        </w:rPr>
        <w:t>, James Steele</w:t>
      </w:r>
      <w:r w:rsidRPr="00F63706">
        <w:rPr>
          <w:rFonts w:cstheme="minorHAnsi"/>
          <w:vertAlign w:val="superscript"/>
        </w:rPr>
        <w:t>2</w:t>
      </w:r>
      <w:r w:rsidR="007830C0" w:rsidRPr="00F63706">
        <w:rPr>
          <w:rFonts w:cstheme="minorHAnsi"/>
        </w:rPr>
        <w:t>, James, P. Fisher</w:t>
      </w:r>
      <w:r w:rsidRPr="00F63706">
        <w:rPr>
          <w:rFonts w:cstheme="minorHAnsi"/>
          <w:vertAlign w:val="superscript"/>
        </w:rPr>
        <w:t>2</w:t>
      </w:r>
      <w:r w:rsidR="007830C0" w:rsidRPr="00F63706">
        <w:rPr>
          <w:rFonts w:cstheme="minorHAnsi"/>
        </w:rPr>
        <w:t xml:space="preserve">, </w:t>
      </w:r>
    </w:p>
    <w:p w14:paraId="382AE5D5" w14:textId="77777777" w:rsidR="007830C0" w:rsidRPr="00F63706" w:rsidRDefault="007830C0">
      <w:pPr>
        <w:rPr>
          <w:rFonts w:cstheme="minorHAnsi"/>
        </w:rPr>
      </w:pPr>
    </w:p>
    <w:p w14:paraId="59EA19F3" w14:textId="62DB4857" w:rsidR="00E764AE" w:rsidRPr="00F63706" w:rsidRDefault="00E764AE">
      <w:pPr>
        <w:rPr>
          <w:rFonts w:cstheme="minorHAnsi"/>
        </w:rPr>
      </w:pPr>
      <w:r w:rsidRPr="00F63706">
        <w:rPr>
          <w:rFonts w:cstheme="minorHAnsi"/>
          <w:b/>
          <w:bCs/>
        </w:rPr>
        <w:t>Institutions</w:t>
      </w:r>
      <w:r w:rsidRPr="00F63706">
        <w:rPr>
          <w:rFonts w:cstheme="minorHAnsi"/>
        </w:rPr>
        <w:t xml:space="preserve">: </w:t>
      </w:r>
    </w:p>
    <w:p w14:paraId="26C3B930" w14:textId="5DC6E78F" w:rsidR="00E764AE" w:rsidRPr="00F63706" w:rsidRDefault="00E764AE" w:rsidP="00E764AE">
      <w:pPr>
        <w:rPr>
          <w:rFonts w:cstheme="minorHAnsi"/>
        </w:rPr>
      </w:pPr>
      <w:r w:rsidRPr="00F63706">
        <w:rPr>
          <w:rFonts w:cstheme="minorHAnsi"/>
          <w:vertAlign w:val="superscript"/>
        </w:rPr>
        <w:t>1</w:t>
      </w:r>
      <w:r w:rsidRPr="00F63706">
        <w:rPr>
          <w:rFonts w:cstheme="minorHAnsi"/>
        </w:rPr>
        <w:t xml:space="preserve"> Institute of Sport Science, University of Kaiserslautern-Landau, Landau, Germany</w:t>
      </w:r>
    </w:p>
    <w:p w14:paraId="235B9923" w14:textId="00D968D2" w:rsidR="00E764AE" w:rsidRPr="00F63706" w:rsidRDefault="00E764AE" w:rsidP="00E764AE">
      <w:pPr>
        <w:rPr>
          <w:rFonts w:cstheme="minorHAnsi"/>
        </w:rPr>
      </w:pPr>
      <w:r w:rsidRPr="00F63706">
        <w:rPr>
          <w:rFonts w:cstheme="minorHAnsi"/>
          <w:vertAlign w:val="superscript"/>
        </w:rPr>
        <w:t>2</w:t>
      </w:r>
      <w:r w:rsidRPr="00F63706">
        <w:rPr>
          <w:rFonts w:cstheme="minorHAnsi"/>
        </w:rPr>
        <w:t xml:space="preserve"> Department of Sport and Health, Solent University, Southampton, SO14 0YN, UK</w:t>
      </w:r>
    </w:p>
    <w:p w14:paraId="0CDB6BC7" w14:textId="77777777" w:rsidR="00E764AE" w:rsidRPr="00F63706" w:rsidRDefault="00E764AE" w:rsidP="00E764AE">
      <w:pPr>
        <w:rPr>
          <w:rFonts w:cstheme="minorHAnsi"/>
        </w:rPr>
      </w:pPr>
    </w:p>
    <w:p w14:paraId="56EB8885" w14:textId="77777777" w:rsidR="00E764AE" w:rsidRPr="00F63706" w:rsidRDefault="00E764AE" w:rsidP="00E764AE">
      <w:pPr>
        <w:rPr>
          <w:rFonts w:cstheme="minorHAnsi"/>
          <w:b/>
          <w:bCs/>
        </w:rPr>
      </w:pPr>
      <w:r w:rsidRPr="00F63706">
        <w:rPr>
          <w:rFonts w:cstheme="minorHAnsi"/>
          <w:b/>
          <w:bCs/>
        </w:rPr>
        <w:t>Corresponding Author:</w:t>
      </w:r>
    </w:p>
    <w:p w14:paraId="24E147AF" w14:textId="77777777" w:rsidR="00E764AE" w:rsidRPr="00F63706" w:rsidRDefault="00E764AE" w:rsidP="00E764AE">
      <w:pPr>
        <w:spacing w:after="0"/>
        <w:rPr>
          <w:rFonts w:cstheme="minorHAnsi"/>
        </w:rPr>
      </w:pPr>
      <w:r w:rsidRPr="00F63706">
        <w:rPr>
          <w:rFonts w:cstheme="minorHAnsi"/>
        </w:rPr>
        <w:t>James P. Fisher</w:t>
      </w:r>
    </w:p>
    <w:p w14:paraId="7187D798" w14:textId="2F96F20B" w:rsidR="00E764AE" w:rsidRPr="00F63706" w:rsidRDefault="00E764AE" w:rsidP="00E764AE">
      <w:pPr>
        <w:spacing w:after="0"/>
        <w:rPr>
          <w:rFonts w:cstheme="minorHAnsi"/>
        </w:rPr>
      </w:pPr>
      <w:r w:rsidRPr="00F63706">
        <w:rPr>
          <w:rFonts w:cstheme="minorHAnsi"/>
        </w:rPr>
        <w:t xml:space="preserve">Department of Sport and Health, Solent University, Southampton, SO14 0YN, UK </w:t>
      </w:r>
    </w:p>
    <w:p w14:paraId="18C4CC21" w14:textId="77777777" w:rsidR="00E764AE" w:rsidRPr="00F63706" w:rsidRDefault="00E764AE" w:rsidP="00E764AE">
      <w:pPr>
        <w:spacing w:after="0"/>
        <w:rPr>
          <w:rFonts w:cstheme="minorHAnsi"/>
        </w:rPr>
      </w:pPr>
      <w:r w:rsidRPr="00F63706">
        <w:rPr>
          <w:rFonts w:cstheme="minorHAnsi"/>
        </w:rPr>
        <w:t xml:space="preserve">Email: </w:t>
      </w:r>
      <w:hyperlink r:id="rId5" w:history="1">
        <w:r w:rsidRPr="00F63706">
          <w:rPr>
            <w:rStyle w:val="Hyperlink"/>
            <w:rFonts w:cstheme="minorHAnsi"/>
          </w:rPr>
          <w:t>James.Fisher@solent.ac.uk</w:t>
        </w:r>
      </w:hyperlink>
      <w:r w:rsidRPr="00F63706">
        <w:rPr>
          <w:rFonts w:cstheme="minorHAnsi"/>
        </w:rPr>
        <w:t xml:space="preserve"> </w:t>
      </w:r>
    </w:p>
    <w:p w14:paraId="50D7C117" w14:textId="77777777" w:rsidR="00E764AE" w:rsidRPr="00F63706" w:rsidRDefault="00E764AE" w:rsidP="00E764AE">
      <w:pPr>
        <w:rPr>
          <w:rFonts w:cstheme="minorHAnsi"/>
        </w:rPr>
      </w:pPr>
    </w:p>
    <w:p w14:paraId="0017648E" w14:textId="77777777" w:rsidR="00E764AE" w:rsidRPr="00F63706" w:rsidRDefault="00E764AE" w:rsidP="00E764AE">
      <w:pPr>
        <w:rPr>
          <w:rFonts w:cstheme="minorHAnsi"/>
          <w:b/>
          <w:bCs/>
        </w:rPr>
      </w:pPr>
      <w:r w:rsidRPr="00F63706">
        <w:rPr>
          <w:rFonts w:cstheme="minorHAnsi"/>
          <w:b/>
          <w:bCs/>
        </w:rPr>
        <w:t>Co-Author contact details:</w:t>
      </w:r>
    </w:p>
    <w:p w14:paraId="722069E9" w14:textId="77777777" w:rsidR="00E764AE" w:rsidRPr="00F63706" w:rsidRDefault="00E764AE" w:rsidP="00E764AE">
      <w:pPr>
        <w:spacing w:after="0"/>
        <w:rPr>
          <w:rFonts w:cstheme="minorHAnsi"/>
        </w:rPr>
      </w:pPr>
      <w:r w:rsidRPr="00F63706">
        <w:rPr>
          <w:rFonts w:cstheme="minorHAnsi"/>
        </w:rPr>
        <w:t>Jürgen Giessing (</w:t>
      </w:r>
      <w:hyperlink r:id="rId6" w:history="1">
        <w:r w:rsidRPr="00F63706">
          <w:rPr>
            <w:rStyle w:val="Hyperlink"/>
            <w:rFonts w:cstheme="minorHAnsi"/>
          </w:rPr>
          <w:t>giessing@uni-landau.de</w:t>
        </w:r>
      </w:hyperlink>
      <w:r w:rsidRPr="00F63706">
        <w:rPr>
          <w:rFonts w:cstheme="minorHAnsi"/>
        </w:rPr>
        <w:t xml:space="preserve">) </w:t>
      </w:r>
    </w:p>
    <w:p w14:paraId="4CA74F70" w14:textId="52E39507" w:rsidR="00E764AE" w:rsidRPr="00F63706" w:rsidRDefault="00E764AE" w:rsidP="00E764AE">
      <w:pPr>
        <w:spacing w:after="0"/>
        <w:rPr>
          <w:rFonts w:cstheme="minorHAnsi"/>
        </w:rPr>
      </w:pPr>
      <w:r w:rsidRPr="00F63706">
        <w:rPr>
          <w:rFonts w:cstheme="minorHAnsi"/>
        </w:rPr>
        <w:t>James Steele (</w:t>
      </w:r>
      <w:hyperlink r:id="rId7" w:history="1">
        <w:r w:rsidRPr="00F63706">
          <w:rPr>
            <w:rStyle w:val="Hyperlink"/>
            <w:rFonts w:cstheme="minorHAnsi"/>
          </w:rPr>
          <w:t>james.steele@solent.ac.uk</w:t>
        </w:r>
      </w:hyperlink>
      <w:r w:rsidRPr="00F63706">
        <w:rPr>
          <w:rFonts w:cstheme="minorHAnsi"/>
        </w:rPr>
        <w:t xml:space="preserve">) </w:t>
      </w:r>
    </w:p>
    <w:p w14:paraId="3410F1B5" w14:textId="77777777" w:rsidR="00E764AE" w:rsidRPr="00F63706" w:rsidRDefault="00E764AE" w:rsidP="00E764AE">
      <w:pPr>
        <w:rPr>
          <w:rFonts w:cstheme="minorHAnsi"/>
        </w:rPr>
      </w:pPr>
    </w:p>
    <w:p w14:paraId="40C2A397" w14:textId="4CD05ADA" w:rsidR="00E764AE" w:rsidRPr="00F63706" w:rsidRDefault="00E764AE">
      <w:pPr>
        <w:rPr>
          <w:rFonts w:cstheme="minorHAnsi"/>
        </w:rPr>
      </w:pPr>
      <w:r w:rsidRPr="00F63706">
        <w:rPr>
          <w:rFonts w:cstheme="minorHAnsi"/>
        </w:rPr>
        <w:br w:type="page"/>
      </w:r>
    </w:p>
    <w:p w14:paraId="3F68AA84" w14:textId="77777777" w:rsidR="00E764AE"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Abstract</w:t>
      </w:r>
    </w:p>
    <w:p w14:paraId="4FBB68C5" w14:textId="3D57EB50" w:rsidR="00C82DE6" w:rsidRPr="00F63706" w:rsidRDefault="00C82DE6">
      <w:pPr>
        <w:rPr>
          <w:rFonts w:cstheme="minorHAnsi"/>
          <w:color w:val="000000"/>
          <w:shd w:val="clear" w:color="auto" w:fill="FFFFFF"/>
        </w:rPr>
      </w:pPr>
    </w:p>
    <w:p w14:paraId="6F2AA7C7" w14:textId="1B0CA8FB" w:rsidR="00E764AE" w:rsidRPr="00F63706" w:rsidRDefault="00E764AE" w:rsidP="00C82DE6">
      <w:pPr>
        <w:spacing w:line="360" w:lineRule="auto"/>
        <w:rPr>
          <w:rFonts w:cstheme="minorHAnsi"/>
          <w:b/>
          <w:bCs/>
          <w:color w:val="000000"/>
          <w:shd w:val="clear" w:color="auto" w:fill="FFFFFF"/>
        </w:rPr>
      </w:pPr>
      <w:r w:rsidRPr="00F63706">
        <w:rPr>
          <w:rFonts w:cstheme="minorHAnsi"/>
          <w:b/>
          <w:bCs/>
          <w:color w:val="000000"/>
          <w:shd w:val="clear" w:color="auto" w:fill="FFFFFF"/>
        </w:rPr>
        <w:t>Introduction</w:t>
      </w:r>
    </w:p>
    <w:p w14:paraId="597023BD" w14:textId="431983F6" w:rsidR="00C82DE6" w:rsidRPr="00F63706" w:rsidRDefault="00C82DE6" w:rsidP="00C82DE6">
      <w:pPr>
        <w:spacing w:line="360" w:lineRule="auto"/>
        <w:rPr>
          <w:rFonts w:cstheme="minorHAnsi"/>
          <w:color w:val="000000"/>
          <w:shd w:val="clear" w:color="auto" w:fill="FFFFFF"/>
        </w:rPr>
      </w:pPr>
      <w:r w:rsidRPr="00F63706">
        <w:rPr>
          <w:rFonts w:cstheme="minorHAnsi"/>
          <w:color w:val="000000"/>
          <w:shd w:val="clear" w:color="auto" w:fill="FFFFFF"/>
        </w:rPr>
        <w:tab/>
        <w:t xml:space="preserve">An array of health benefits </w:t>
      </w:r>
      <w:proofErr w:type="gramStart"/>
      <w:r w:rsidRPr="00F63706">
        <w:rPr>
          <w:rFonts w:cstheme="minorHAnsi"/>
          <w:color w:val="000000"/>
          <w:shd w:val="clear" w:color="auto" w:fill="FFFFFF"/>
        </w:rPr>
        <w:t>are</w:t>
      </w:r>
      <w:proofErr w:type="gramEnd"/>
      <w:r w:rsidRPr="00F63706">
        <w:rPr>
          <w:rFonts w:cstheme="minorHAnsi"/>
          <w:color w:val="000000"/>
          <w:shd w:val="clear" w:color="auto" w:fill="FFFFFF"/>
        </w:rPr>
        <w:t xml:space="preserve"> attainable from low-volume, high effort, resistance training (e.g., increased metabolic rate and bone mineral density, a reduction in blood pressure, and improved muscle quality and insulin sensitivity, among others (Fisher, et al. 2017; Steele, </w:t>
      </w:r>
      <w:r w:rsidR="00DD114D" w:rsidRPr="00F63706">
        <w:rPr>
          <w:rFonts w:cstheme="minorHAnsi"/>
          <w:color w:val="000000"/>
          <w:shd w:val="clear" w:color="auto" w:fill="FFFFFF"/>
        </w:rPr>
        <w:t>Fisher, Skivington, et al.</w:t>
      </w:r>
      <w:r w:rsidRPr="00F63706">
        <w:rPr>
          <w:rFonts w:cstheme="minorHAnsi"/>
          <w:color w:val="000000"/>
          <w:shd w:val="clear" w:color="auto" w:fill="FFFFFF"/>
        </w:rPr>
        <w:t>, 2017). Further, the most common goals of resistance training; muscular strength and muscle hypertrophy - are independently strong predictors of longevity and quality of life (Ruiz, et al. 2008; Srikanthan, et al. 2014).</w:t>
      </w:r>
    </w:p>
    <w:p w14:paraId="6D0DDDF7" w14:textId="77777777" w:rsidR="00DD114D" w:rsidRPr="00F63706" w:rsidRDefault="00C82DE6" w:rsidP="00C82DE6">
      <w:pPr>
        <w:spacing w:line="360" w:lineRule="auto"/>
        <w:rPr>
          <w:rFonts w:cstheme="minorHAnsi"/>
          <w:color w:val="000000"/>
          <w:shd w:val="clear" w:color="auto" w:fill="FFFFFF"/>
        </w:rPr>
      </w:pPr>
      <w:r w:rsidRPr="00F63706">
        <w:rPr>
          <w:rFonts w:cstheme="minorHAnsi"/>
          <w:color w:val="000000"/>
          <w:shd w:val="clear" w:color="auto" w:fill="FFFFFF"/>
        </w:rPr>
        <w:tab/>
        <w:t>Recent</w:t>
      </w:r>
      <w:r w:rsidR="00DA01C9" w:rsidRPr="00F63706">
        <w:rPr>
          <w:rFonts w:cstheme="minorHAnsi"/>
          <w:color w:val="000000"/>
          <w:shd w:val="clear" w:color="auto" w:fill="FFFFFF"/>
        </w:rPr>
        <w:t>ly</w:t>
      </w:r>
      <w:r w:rsidRPr="00F63706">
        <w:rPr>
          <w:rFonts w:cstheme="minorHAnsi"/>
          <w:color w:val="000000"/>
          <w:shd w:val="clear" w:color="auto" w:fill="FFFFFF"/>
        </w:rPr>
        <w:t xml:space="preserve"> academic </w:t>
      </w:r>
      <w:r w:rsidR="00DA01C9" w:rsidRPr="00F63706">
        <w:rPr>
          <w:rFonts w:cstheme="minorHAnsi"/>
          <w:color w:val="000000"/>
          <w:shd w:val="clear" w:color="auto" w:fill="FFFFFF"/>
        </w:rPr>
        <w:t>debate</w:t>
      </w:r>
      <w:r w:rsidRPr="00F63706">
        <w:rPr>
          <w:rFonts w:cstheme="minorHAnsi"/>
          <w:color w:val="000000"/>
          <w:shd w:val="clear" w:color="auto" w:fill="FFFFFF"/>
        </w:rPr>
        <w:t xml:space="preserve"> has </w:t>
      </w:r>
      <w:r w:rsidR="00DA01C9" w:rsidRPr="00F63706">
        <w:rPr>
          <w:rFonts w:cstheme="minorHAnsi"/>
          <w:color w:val="000000"/>
          <w:shd w:val="clear" w:color="auto" w:fill="FFFFFF"/>
        </w:rPr>
        <w:t>considered</w:t>
      </w:r>
      <w:r w:rsidRPr="00F63706">
        <w:rPr>
          <w:rFonts w:cstheme="minorHAnsi"/>
          <w:color w:val="000000"/>
          <w:shd w:val="clear" w:color="auto" w:fill="FFFFFF"/>
        </w:rPr>
        <w:t xml:space="preserve"> </w:t>
      </w:r>
      <w:r w:rsidR="00DA01C9" w:rsidRPr="00F63706">
        <w:rPr>
          <w:rFonts w:cstheme="minorHAnsi"/>
          <w:color w:val="000000"/>
          <w:shd w:val="clear" w:color="auto" w:fill="FFFFFF"/>
        </w:rPr>
        <w:t xml:space="preserve">“effort” (i.e., proximity to failure) as one of the most important variables toward stimulating adaptations (Grgic, et al. 2022; Fisher, et al. 2022; </w:t>
      </w:r>
      <w:proofErr w:type="spellStart"/>
      <w:r w:rsidR="00DA01C9" w:rsidRPr="00F63706">
        <w:rPr>
          <w:rFonts w:cstheme="minorHAnsi"/>
          <w:color w:val="000000"/>
          <w:shd w:val="clear" w:color="auto" w:fill="FFFFFF"/>
        </w:rPr>
        <w:t>Refalo</w:t>
      </w:r>
      <w:proofErr w:type="spellEnd"/>
      <w:r w:rsidR="00DA01C9" w:rsidRPr="00F63706">
        <w:rPr>
          <w:rFonts w:cstheme="minorHAnsi"/>
          <w:color w:val="000000"/>
          <w:shd w:val="clear" w:color="auto" w:fill="FFFFFF"/>
        </w:rPr>
        <w:t xml:space="preserve">, et al. 2023). In that sense, advanced overload techniques or specialized training methods are often used by the lay population and cited within the literature as methods which can maximize recruitment as a stimulus toward </w:t>
      </w:r>
      <w:r w:rsidR="00DD114D" w:rsidRPr="00F63706">
        <w:rPr>
          <w:rFonts w:cstheme="minorHAnsi"/>
          <w:color w:val="000000"/>
          <w:shd w:val="clear" w:color="auto" w:fill="FFFFFF"/>
        </w:rPr>
        <w:t xml:space="preserve">optimizing </w:t>
      </w:r>
      <w:r w:rsidR="00DA01C9" w:rsidRPr="00F63706">
        <w:rPr>
          <w:rFonts w:cstheme="minorHAnsi"/>
          <w:color w:val="000000"/>
          <w:shd w:val="clear" w:color="auto" w:fill="FFFFFF"/>
        </w:rPr>
        <w:t>adaptations</w:t>
      </w:r>
      <w:r w:rsidR="00DD114D" w:rsidRPr="00F63706">
        <w:rPr>
          <w:rFonts w:cstheme="minorHAnsi"/>
          <w:color w:val="000000"/>
          <w:shd w:val="clear" w:color="auto" w:fill="FFFFFF"/>
        </w:rPr>
        <w:t xml:space="preserve"> (Steele, Fisher, Giessing, et al., 2017)</w:t>
      </w:r>
      <w:r w:rsidR="00DA01C9" w:rsidRPr="00F63706">
        <w:rPr>
          <w:rFonts w:cstheme="minorHAnsi"/>
          <w:color w:val="000000"/>
          <w:shd w:val="clear" w:color="auto" w:fill="FFFFFF"/>
        </w:rPr>
        <w:t xml:space="preserve">. </w:t>
      </w:r>
      <w:r w:rsidR="00DD114D" w:rsidRPr="00F63706">
        <w:rPr>
          <w:rFonts w:cstheme="minorHAnsi"/>
          <w:color w:val="000000"/>
          <w:shd w:val="clear" w:color="auto" w:fill="FFFFFF"/>
        </w:rPr>
        <w:t xml:space="preserve">One such advanced technique is that of forced/assisted repetitions, whereby upon reaching cessation of a set of exercise (i.e., momentary failure), a trainer or training partner assists the trainee with the concentric phase of the exercise. It is theorized that this technique can augment motor unit recruitment and fatigue and enhance metabolic stress (Schoenfeld, 2011). In that sense, this technique is </w:t>
      </w:r>
      <w:proofErr w:type="gramStart"/>
      <w:r w:rsidR="00DD114D" w:rsidRPr="00F63706">
        <w:rPr>
          <w:rFonts w:cstheme="minorHAnsi"/>
          <w:color w:val="000000"/>
          <w:shd w:val="clear" w:color="auto" w:fill="FFFFFF"/>
        </w:rPr>
        <w:t>similar to</w:t>
      </w:r>
      <w:proofErr w:type="gramEnd"/>
      <w:r w:rsidR="00DD114D" w:rsidRPr="00F63706">
        <w:rPr>
          <w:rFonts w:cstheme="minorHAnsi"/>
          <w:color w:val="000000"/>
          <w:shd w:val="clear" w:color="auto" w:fill="FFFFFF"/>
        </w:rPr>
        <w:t xml:space="preserve"> drop-set resistance training, whereby upon reaching momentary failure the weight is reduced and the exercise continued. However, forced repetitions allow a trainee to continue to perform the eccentric phase of the exercise with a heavier weight than they are now using for the concentric exercise and thus also serves to produce an eccentric overload.</w:t>
      </w:r>
    </w:p>
    <w:p w14:paraId="5E122265" w14:textId="77777777" w:rsidR="00547278" w:rsidRDefault="00DD114D" w:rsidP="000C3A3A">
      <w:pPr>
        <w:spacing w:line="360" w:lineRule="auto"/>
        <w:rPr>
          <w:rFonts w:cstheme="minorHAnsi"/>
          <w:color w:val="000000"/>
          <w:shd w:val="clear" w:color="auto" w:fill="FFFFFF"/>
        </w:rPr>
      </w:pPr>
      <w:r w:rsidRPr="00F63706">
        <w:rPr>
          <w:rFonts w:cstheme="minorHAnsi"/>
          <w:color w:val="000000"/>
          <w:shd w:val="clear" w:color="auto" w:fill="FFFFFF"/>
        </w:rPr>
        <w:tab/>
      </w:r>
      <w:proofErr w:type="gramStart"/>
      <w:r w:rsidRPr="00F63706">
        <w:rPr>
          <w:rFonts w:cstheme="minorHAnsi"/>
          <w:color w:val="000000"/>
          <w:shd w:val="clear" w:color="auto" w:fill="FFFFFF"/>
        </w:rPr>
        <w:t>A number of</w:t>
      </w:r>
      <w:proofErr w:type="gramEnd"/>
      <w:r w:rsidRPr="00F63706">
        <w:rPr>
          <w:rFonts w:cstheme="minorHAnsi"/>
          <w:color w:val="000000"/>
          <w:shd w:val="clear" w:color="auto" w:fill="FFFFFF"/>
        </w:rPr>
        <w:t xml:space="preserve"> studies have considered the acute response to forced repetitions </w:t>
      </w:r>
      <w:r w:rsidR="005A460A" w:rsidRPr="00F63706">
        <w:rPr>
          <w:rFonts w:cstheme="minorHAnsi"/>
          <w:color w:val="000000"/>
          <w:shd w:val="clear" w:color="auto" w:fill="FFFFFF"/>
        </w:rPr>
        <w:t xml:space="preserve">including </w:t>
      </w:r>
      <w:r w:rsidR="000C3A3A" w:rsidRPr="00F63706">
        <w:rPr>
          <w:rFonts w:cstheme="minorHAnsi"/>
          <w:color w:val="000000"/>
          <w:shd w:val="clear" w:color="auto" w:fill="FFFFFF"/>
        </w:rPr>
        <w:t>acute fatigue</w:t>
      </w:r>
      <w:r w:rsidR="00454378" w:rsidRPr="00F63706">
        <w:rPr>
          <w:rFonts w:cstheme="minorHAnsi"/>
          <w:color w:val="000000"/>
          <w:shd w:val="clear" w:color="auto" w:fill="FFFFFF"/>
        </w:rPr>
        <w:t xml:space="preserve"> and perceptual responses </w:t>
      </w:r>
      <w:r w:rsidRPr="00F63706">
        <w:rPr>
          <w:rFonts w:cstheme="minorHAnsi"/>
          <w:color w:val="000000"/>
          <w:shd w:val="clear" w:color="auto" w:fill="FFFFFF"/>
        </w:rPr>
        <w:t>(Fisher, Farrow, et al. 201</w:t>
      </w:r>
      <w:r w:rsidR="00454378" w:rsidRPr="00F63706">
        <w:rPr>
          <w:rFonts w:cstheme="minorHAnsi"/>
          <w:color w:val="000000"/>
          <w:shd w:val="clear" w:color="auto" w:fill="FFFFFF"/>
        </w:rPr>
        <w:t>7), as well as hormonal responses (Ahtiainen, et al. 2003</w:t>
      </w:r>
      <w:r w:rsidR="000C3A3A" w:rsidRPr="00F63706">
        <w:rPr>
          <w:rFonts w:cstheme="minorHAnsi"/>
          <w:color w:val="000000"/>
          <w:shd w:val="clear" w:color="auto" w:fill="FFFFFF"/>
        </w:rPr>
        <w:t>; Ahtiainen, et al. 2004</w:t>
      </w:r>
      <w:r w:rsidR="00454378" w:rsidRPr="00F63706">
        <w:rPr>
          <w:rFonts w:cstheme="minorHAnsi"/>
          <w:color w:val="000000"/>
          <w:shd w:val="clear" w:color="auto" w:fill="FFFFFF"/>
        </w:rPr>
        <w:t xml:space="preserve">). </w:t>
      </w:r>
      <w:r w:rsidR="001C1ACE" w:rsidRPr="00F63706">
        <w:rPr>
          <w:rFonts w:cstheme="minorHAnsi"/>
          <w:color w:val="000000"/>
          <w:shd w:val="clear" w:color="auto" w:fill="FFFFFF"/>
        </w:rPr>
        <w:t xml:space="preserve">However, for such a commonly utilised technique there is a dearth of empirical training studies. The only </w:t>
      </w:r>
      <w:r w:rsidR="00BB2402" w:rsidRPr="00F63706">
        <w:rPr>
          <w:rFonts w:cstheme="minorHAnsi"/>
          <w:color w:val="000000"/>
          <w:shd w:val="clear" w:color="auto" w:fill="FFFFFF"/>
        </w:rPr>
        <w:t>intervention study</w:t>
      </w:r>
      <w:r w:rsidR="001C1ACE" w:rsidRPr="00F63706">
        <w:rPr>
          <w:rFonts w:cstheme="minorHAnsi"/>
          <w:color w:val="000000"/>
          <w:shd w:val="clear" w:color="auto" w:fill="FFFFFF"/>
        </w:rPr>
        <w:t xml:space="preserve"> found compared different numbers of forced repetitions </w:t>
      </w:r>
      <w:r w:rsidR="00BB2402" w:rsidRPr="00F63706">
        <w:rPr>
          <w:rFonts w:cstheme="minorHAnsi"/>
          <w:color w:val="000000"/>
          <w:shd w:val="clear" w:color="auto" w:fill="FFFFFF"/>
        </w:rPr>
        <w:t xml:space="preserve">across groups </w:t>
      </w:r>
      <w:r w:rsidR="001C1ACE" w:rsidRPr="00F63706">
        <w:rPr>
          <w:rFonts w:cstheme="minorHAnsi"/>
          <w:color w:val="000000"/>
          <w:shd w:val="clear" w:color="auto" w:fill="FFFFFF"/>
        </w:rPr>
        <w:t xml:space="preserve">rather than </w:t>
      </w:r>
      <w:r w:rsidR="00BB2402" w:rsidRPr="00F63706">
        <w:rPr>
          <w:rFonts w:cstheme="minorHAnsi"/>
          <w:color w:val="000000"/>
          <w:shd w:val="clear" w:color="auto" w:fill="FFFFFF"/>
        </w:rPr>
        <w:t xml:space="preserve">in </w:t>
      </w:r>
      <w:r w:rsidR="001C1ACE" w:rsidRPr="00F63706">
        <w:rPr>
          <w:rFonts w:cstheme="minorHAnsi"/>
          <w:color w:val="000000"/>
          <w:shd w:val="clear" w:color="auto" w:fill="FFFFFF"/>
        </w:rPr>
        <w:t xml:space="preserve">comparison to a control group (Drinkwater, et al. 2007). A possible reason for the lack of research, and indeed a limiting factor </w:t>
      </w:r>
      <w:r w:rsidR="00BB2402" w:rsidRPr="00F63706">
        <w:rPr>
          <w:rFonts w:cstheme="minorHAnsi"/>
          <w:color w:val="000000"/>
          <w:shd w:val="clear" w:color="auto" w:fill="FFFFFF"/>
        </w:rPr>
        <w:t>might be</w:t>
      </w:r>
      <w:r w:rsidR="001C1ACE" w:rsidRPr="00F63706">
        <w:rPr>
          <w:rFonts w:cstheme="minorHAnsi"/>
          <w:color w:val="000000"/>
          <w:shd w:val="clear" w:color="auto" w:fill="FFFFFF"/>
        </w:rPr>
        <w:t xml:space="preserve"> the quantification of assistance provided. </w:t>
      </w:r>
      <w:r w:rsidR="000C3A3A" w:rsidRPr="00F63706">
        <w:rPr>
          <w:rFonts w:cstheme="minorHAnsi"/>
          <w:color w:val="000000"/>
          <w:shd w:val="clear" w:color="auto" w:fill="FFFFFF"/>
        </w:rPr>
        <w:t xml:space="preserve">While some studies provide vague details e.g., </w:t>
      </w:r>
      <w:r w:rsidR="001C1ACE" w:rsidRPr="00F63706">
        <w:rPr>
          <w:rFonts w:cstheme="minorHAnsi"/>
          <w:i/>
          <w:iCs/>
          <w:color w:val="000000"/>
          <w:shd w:val="clear" w:color="auto" w:fill="FFFFFF"/>
        </w:rPr>
        <w:t>“Spotters were instructed to provide only a minimum amount of assistance necessary to allow the subject to continue the set.”</w:t>
      </w:r>
      <w:r w:rsidR="001C1ACE" w:rsidRPr="00F63706">
        <w:rPr>
          <w:rFonts w:cstheme="minorHAnsi"/>
          <w:color w:val="000000"/>
          <w:shd w:val="clear" w:color="auto" w:fill="FFFFFF"/>
        </w:rPr>
        <w:t xml:space="preserve"> </w:t>
      </w:r>
      <w:r w:rsidR="000C3A3A" w:rsidRPr="00F63706">
        <w:rPr>
          <w:rFonts w:cstheme="minorHAnsi"/>
          <w:color w:val="000000"/>
          <w:shd w:val="clear" w:color="auto" w:fill="FFFFFF"/>
        </w:rPr>
        <w:t>(Drinkwater, et al., 2007), and</w:t>
      </w:r>
      <w:r w:rsidR="001C1ACE" w:rsidRPr="00F63706">
        <w:rPr>
          <w:rFonts w:cstheme="minorHAnsi"/>
          <w:color w:val="000000"/>
          <w:shd w:val="clear" w:color="auto" w:fill="FFFFFF"/>
        </w:rPr>
        <w:t xml:space="preserve"> </w:t>
      </w:r>
      <w:r w:rsidR="00CA644B" w:rsidRPr="00F63706">
        <w:rPr>
          <w:rFonts w:cstheme="minorHAnsi"/>
          <w:i/>
          <w:iCs/>
          <w:color w:val="000000"/>
          <w:shd w:val="clear" w:color="auto" w:fill="FFFFFF"/>
        </w:rPr>
        <w:t xml:space="preserve">“… upon reaching momentary failure, the research assistant provided sufficient additional force to the participant to complete the concentric </w:t>
      </w:r>
      <w:r w:rsidR="00CA644B" w:rsidRPr="00F63706">
        <w:rPr>
          <w:rFonts w:cstheme="minorHAnsi"/>
          <w:i/>
          <w:iCs/>
          <w:color w:val="000000"/>
          <w:shd w:val="clear" w:color="auto" w:fill="FFFFFF"/>
        </w:rPr>
        <w:lastRenderedPageBreak/>
        <w:t xml:space="preserve">phase only. </w:t>
      </w:r>
      <w:r w:rsidR="00BB2402" w:rsidRPr="00F63706">
        <w:rPr>
          <w:rFonts w:cstheme="minorHAnsi"/>
          <w:i/>
          <w:iCs/>
          <w:color w:val="000000"/>
          <w:shd w:val="clear" w:color="auto" w:fill="FFFFFF"/>
        </w:rPr>
        <w:t xml:space="preserve">… </w:t>
      </w:r>
      <w:r w:rsidR="00CA644B" w:rsidRPr="00F63706">
        <w:rPr>
          <w:rFonts w:cstheme="minorHAnsi"/>
          <w:i/>
          <w:iCs/>
          <w:color w:val="000000"/>
          <w:shd w:val="clear" w:color="auto" w:fill="FFFFFF"/>
        </w:rPr>
        <w:t>Exercise was terminated when the participant could no longer pause with the load in the isometric phase of the repetition.”</w:t>
      </w:r>
      <w:r w:rsidR="00CA644B" w:rsidRPr="00F63706">
        <w:rPr>
          <w:rFonts w:cstheme="minorHAnsi"/>
          <w:color w:val="000000"/>
          <w:shd w:val="clear" w:color="auto" w:fill="FFFFFF"/>
        </w:rPr>
        <w:t xml:space="preserve"> </w:t>
      </w:r>
      <w:r w:rsidR="000C3A3A" w:rsidRPr="00F63706">
        <w:rPr>
          <w:rFonts w:cstheme="minorHAnsi"/>
          <w:color w:val="000000"/>
          <w:shd w:val="clear" w:color="auto" w:fill="FFFFFF"/>
        </w:rPr>
        <w:t>(Fisher, Farrow, et al. 2017).</w:t>
      </w:r>
    </w:p>
    <w:p w14:paraId="509BDD0F" w14:textId="73389515" w:rsidR="00C82DE6" w:rsidRPr="00F63706" w:rsidRDefault="00547278" w:rsidP="00547278">
      <w:pPr>
        <w:spacing w:line="360" w:lineRule="auto"/>
        <w:ind w:firstLine="720"/>
        <w:rPr>
          <w:rFonts w:cstheme="minorHAnsi"/>
          <w:color w:val="000000"/>
          <w:shd w:val="clear" w:color="auto" w:fill="FFFFFF"/>
        </w:rPr>
      </w:pPr>
      <w:r>
        <w:rPr>
          <w:rFonts w:cstheme="minorHAnsi"/>
          <w:color w:val="000000"/>
          <w:shd w:val="clear" w:color="auto" w:fill="FFFFFF"/>
        </w:rPr>
        <w:t>Two</w:t>
      </w:r>
      <w:r w:rsidR="000C3A3A" w:rsidRPr="00F63706">
        <w:rPr>
          <w:rFonts w:cstheme="minorHAnsi"/>
          <w:color w:val="000000"/>
          <w:shd w:val="clear" w:color="auto" w:fill="FFFFFF"/>
        </w:rPr>
        <w:t xml:space="preserve"> studies did</w:t>
      </w:r>
      <w:r w:rsidR="00BB2402" w:rsidRPr="00F63706">
        <w:rPr>
          <w:rFonts w:cstheme="minorHAnsi"/>
          <w:color w:val="000000"/>
          <w:shd w:val="clear" w:color="auto" w:fill="FFFFFF"/>
        </w:rPr>
        <w:t xml:space="preserve"> measure the amount of force provided by the spotter</w:t>
      </w:r>
      <w:r w:rsidR="00CA644B" w:rsidRPr="00F63706">
        <w:rPr>
          <w:rFonts w:cstheme="minorHAnsi"/>
          <w:color w:val="000000"/>
          <w:shd w:val="clear" w:color="auto" w:fill="FFFFFF"/>
        </w:rPr>
        <w:t xml:space="preserve"> detailing the use of different force plates and handheld dynamometers </w:t>
      </w:r>
      <w:r w:rsidR="000C3A3A" w:rsidRPr="00F63706">
        <w:rPr>
          <w:rFonts w:cstheme="minorHAnsi"/>
          <w:color w:val="000000"/>
          <w:shd w:val="clear" w:color="auto" w:fill="FFFFFF"/>
        </w:rPr>
        <w:t>(Ahtiainen, et al. 2003; Ahtiainen, et al. 2004). However, in the former of these studies the authors subtracted the force produced by spotters from the total volume of work (loads x sets x reps) and a</w:t>
      </w:r>
      <w:r w:rsidR="00CA644B" w:rsidRPr="00F63706">
        <w:rPr>
          <w:rFonts w:cstheme="minorHAnsi"/>
          <w:color w:val="000000"/>
          <w:shd w:val="clear" w:color="auto" w:fill="FFFFFF"/>
        </w:rPr>
        <w:t xml:space="preserve">s such no data </w:t>
      </w:r>
      <w:proofErr w:type="gramStart"/>
      <w:r w:rsidR="00CA644B" w:rsidRPr="00F63706">
        <w:rPr>
          <w:rFonts w:cstheme="minorHAnsi"/>
          <w:color w:val="000000"/>
          <w:shd w:val="clear" w:color="auto" w:fill="FFFFFF"/>
        </w:rPr>
        <w:t>for the amount of</w:t>
      </w:r>
      <w:proofErr w:type="gramEnd"/>
      <w:r w:rsidR="00CA644B" w:rsidRPr="00F63706">
        <w:rPr>
          <w:rFonts w:cstheme="minorHAnsi"/>
          <w:color w:val="000000"/>
          <w:shd w:val="clear" w:color="auto" w:fill="FFFFFF"/>
        </w:rPr>
        <w:t xml:space="preserve"> assistance provided is available. </w:t>
      </w:r>
      <w:r w:rsidR="000C3A3A" w:rsidRPr="00F63706">
        <w:rPr>
          <w:rFonts w:cstheme="minorHAnsi"/>
          <w:color w:val="000000"/>
          <w:shd w:val="clear" w:color="auto" w:fill="FFFFFF"/>
        </w:rPr>
        <w:t xml:space="preserve">In the latter of these studies (Ahtiainen, et al. 2004), the authors reported </w:t>
      </w:r>
      <w:r w:rsidR="00C629C3" w:rsidRPr="00C629C3">
        <w:rPr>
          <w:rFonts w:cstheme="minorHAnsi"/>
          <w:color w:val="000000"/>
          <w:shd w:val="clear" w:color="auto" w:fill="FFFFFF"/>
        </w:rPr>
        <w:t>t</w:t>
      </w:r>
      <w:r w:rsidR="000C3A3A" w:rsidRPr="00C629C3">
        <w:rPr>
          <w:rFonts w:cstheme="minorHAnsi"/>
          <w:color w:val="000000"/>
          <w:shd w:val="clear" w:color="auto" w:fill="FFFFFF"/>
        </w:rPr>
        <w:t>he averaged force of assistance in the last four reps as 100 ± 10 N</w:t>
      </w:r>
      <w:r w:rsidR="003A4CA2" w:rsidRPr="00C629C3">
        <w:rPr>
          <w:rFonts w:cstheme="minorHAnsi"/>
          <w:color w:val="000000"/>
          <w:shd w:val="clear" w:color="auto" w:fill="FFFFFF"/>
        </w:rPr>
        <w:t xml:space="preserve"> (~10.2kg)</w:t>
      </w:r>
      <w:r w:rsidR="000C3A3A" w:rsidRPr="00C629C3">
        <w:rPr>
          <w:rFonts w:cstheme="minorHAnsi"/>
          <w:color w:val="000000"/>
          <w:shd w:val="clear" w:color="auto" w:fill="FFFFFF"/>
        </w:rPr>
        <w:t>, 103 ± 10 N</w:t>
      </w:r>
      <w:r w:rsidR="003A4CA2" w:rsidRPr="00C629C3">
        <w:rPr>
          <w:rFonts w:cstheme="minorHAnsi"/>
          <w:color w:val="000000"/>
          <w:shd w:val="clear" w:color="auto" w:fill="FFFFFF"/>
        </w:rPr>
        <w:t xml:space="preserve"> (~10.5kg)</w:t>
      </w:r>
      <w:r w:rsidR="000C3A3A" w:rsidRPr="00C629C3">
        <w:rPr>
          <w:rFonts w:cstheme="minorHAnsi"/>
          <w:color w:val="000000"/>
          <w:shd w:val="clear" w:color="auto" w:fill="FFFFFF"/>
        </w:rPr>
        <w:t>, 128 ± 12 N</w:t>
      </w:r>
      <w:r w:rsidR="003A4CA2" w:rsidRPr="00C629C3">
        <w:rPr>
          <w:rFonts w:cstheme="minorHAnsi"/>
          <w:color w:val="000000"/>
          <w:shd w:val="clear" w:color="auto" w:fill="FFFFFF"/>
        </w:rPr>
        <w:t xml:space="preserve"> (~13.1kg)</w:t>
      </w:r>
      <w:r w:rsidR="000C3A3A" w:rsidRPr="00C629C3">
        <w:rPr>
          <w:rFonts w:cstheme="minorHAnsi"/>
          <w:color w:val="000000"/>
          <w:shd w:val="clear" w:color="auto" w:fill="FFFFFF"/>
        </w:rPr>
        <w:t>, and 139 ± 13 N</w:t>
      </w:r>
      <w:r w:rsidR="003A4CA2" w:rsidRPr="00C629C3">
        <w:rPr>
          <w:rFonts w:cstheme="minorHAnsi"/>
          <w:color w:val="000000"/>
          <w:shd w:val="clear" w:color="auto" w:fill="FFFFFF"/>
        </w:rPr>
        <w:t xml:space="preserve"> (~1</w:t>
      </w:r>
      <w:r w:rsidR="00AC2A5A" w:rsidRPr="00C629C3">
        <w:rPr>
          <w:rFonts w:cstheme="minorHAnsi"/>
          <w:color w:val="000000"/>
          <w:shd w:val="clear" w:color="auto" w:fill="FFFFFF"/>
        </w:rPr>
        <w:t>4</w:t>
      </w:r>
      <w:r w:rsidR="003A4CA2" w:rsidRPr="00C629C3">
        <w:rPr>
          <w:rFonts w:cstheme="minorHAnsi"/>
          <w:color w:val="000000"/>
          <w:shd w:val="clear" w:color="auto" w:fill="FFFFFF"/>
        </w:rPr>
        <w:t>.2kg)</w:t>
      </w:r>
      <w:r w:rsidR="000C3A3A" w:rsidRPr="00C629C3">
        <w:rPr>
          <w:rFonts w:cstheme="minorHAnsi"/>
          <w:color w:val="000000"/>
          <w:shd w:val="clear" w:color="auto" w:fill="FFFFFF"/>
        </w:rPr>
        <w:t>, respectively</w:t>
      </w:r>
      <w:r w:rsidR="002830B0" w:rsidRPr="00F63706">
        <w:rPr>
          <w:rFonts w:cstheme="minorHAnsi"/>
          <w:color w:val="000000"/>
          <w:shd w:val="clear" w:color="auto" w:fill="FFFFFF"/>
        </w:rPr>
        <w:t>.</w:t>
      </w:r>
      <w:r w:rsidR="007D642A">
        <w:rPr>
          <w:rFonts w:cstheme="minorHAnsi"/>
          <w:color w:val="000000"/>
          <w:shd w:val="clear" w:color="auto" w:fill="FFFFFF"/>
        </w:rPr>
        <w:t xml:space="preserve"> </w:t>
      </w:r>
      <w:r w:rsidR="00DC2520">
        <w:rPr>
          <w:rFonts w:cstheme="minorHAnsi"/>
          <w:color w:val="000000"/>
          <w:shd w:val="clear" w:color="auto" w:fill="FFFFFF"/>
        </w:rPr>
        <w:t>While relative data reported that load for forced repetition sets were 12% and 30% greater than maximum repetition sets, for strength athletes and non-athletes, respectively</w:t>
      </w:r>
      <w:r w:rsidR="00CB19C4">
        <w:rPr>
          <w:rFonts w:cstheme="minorHAnsi"/>
          <w:color w:val="000000"/>
          <w:shd w:val="clear" w:color="auto" w:fill="FFFFFF"/>
        </w:rPr>
        <w:t>,</w:t>
      </w:r>
      <w:r w:rsidR="00DC2520">
        <w:rPr>
          <w:rFonts w:cstheme="minorHAnsi"/>
          <w:color w:val="000000"/>
          <w:shd w:val="clear" w:color="auto" w:fill="FFFFFF"/>
        </w:rPr>
        <w:t xml:space="preserve"> </w:t>
      </w:r>
      <w:r w:rsidR="00AC2A5A">
        <w:rPr>
          <w:rFonts w:cstheme="minorHAnsi"/>
          <w:color w:val="000000"/>
          <w:shd w:val="clear" w:color="auto" w:fill="FFFFFF"/>
        </w:rPr>
        <w:t>raw</w:t>
      </w:r>
      <w:r w:rsidR="009016D0">
        <w:rPr>
          <w:rFonts w:cstheme="minorHAnsi"/>
          <w:color w:val="000000"/>
          <w:shd w:val="clear" w:color="auto" w:fill="FFFFFF"/>
        </w:rPr>
        <w:t xml:space="preserve"> data </w:t>
      </w:r>
      <w:r w:rsidR="00AC2A5A">
        <w:rPr>
          <w:rFonts w:cstheme="minorHAnsi"/>
          <w:color w:val="000000"/>
          <w:shd w:val="clear" w:color="auto" w:fill="FFFFFF"/>
        </w:rPr>
        <w:t xml:space="preserve">for load lifted </w:t>
      </w:r>
      <w:r w:rsidR="009016D0">
        <w:rPr>
          <w:rFonts w:cstheme="minorHAnsi"/>
          <w:color w:val="000000"/>
          <w:shd w:val="clear" w:color="auto" w:fill="FFFFFF"/>
        </w:rPr>
        <w:t>was not presented</w:t>
      </w:r>
      <w:r w:rsidR="00CB19C4">
        <w:rPr>
          <w:rFonts w:cstheme="minorHAnsi"/>
          <w:color w:val="000000"/>
          <w:shd w:val="clear" w:color="auto" w:fill="FFFFFF"/>
        </w:rPr>
        <w:t>. As such,</w:t>
      </w:r>
      <w:r w:rsidR="00EB0BEE">
        <w:rPr>
          <w:rFonts w:cstheme="minorHAnsi"/>
          <w:color w:val="000000"/>
          <w:shd w:val="clear" w:color="auto" w:fill="FFFFFF"/>
        </w:rPr>
        <w:t xml:space="preserve"> plot digitizer software</w:t>
      </w:r>
      <w:r w:rsidR="00483907">
        <w:rPr>
          <w:rFonts w:cstheme="minorHAnsi"/>
          <w:color w:val="000000"/>
          <w:shd w:val="clear" w:color="auto" w:fill="FFFFFF"/>
        </w:rPr>
        <w:t xml:space="preserve"> (</w:t>
      </w:r>
      <w:hyperlink r:id="rId8" w:history="1">
        <w:r w:rsidR="00483907" w:rsidRPr="0059361C">
          <w:rPr>
            <w:rStyle w:val="Hyperlink"/>
            <w:rFonts w:cstheme="minorHAnsi"/>
            <w:shd w:val="clear" w:color="auto" w:fill="FFFFFF"/>
          </w:rPr>
          <w:t>https://apps.automeris.io/wpd/</w:t>
        </w:r>
      </w:hyperlink>
      <w:r w:rsidR="00483907">
        <w:rPr>
          <w:rFonts w:cstheme="minorHAnsi"/>
          <w:color w:val="000000"/>
          <w:shd w:val="clear" w:color="auto" w:fill="FFFFFF"/>
        </w:rPr>
        <w:t xml:space="preserve">) </w:t>
      </w:r>
      <w:r w:rsidR="00920B6A">
        <w:rPr>
          <w:rFonts w:cstheme="minorHAnsi"/>
          <w:color w:val="000000"/>
          <w:shd w:val="clear" w:color="auto" w:fill="FFFFFF"/>
        </w:rPr>
        <w:t>was</w:t>
      </w:r>
      <w:r w:rsidR="00483907">
        <w:rPr>
          <w:rFonts w:cstheme="minorHAnsi"/>
          <w:color w:val="000000"/>
          <w:shd w:val="clear" w:color="auto" w:fill="FFFFFF"/>
        </w:rPr>
        <w:t xml:space="preserve"> used for figure 2</w:t>
      </w:r>
      <w:r w:rsidR="00EA2A70">
        <w:rPr>
          <w:rFonts w:cstheme="minorHAnsi"/>
          <w:color w:val="000000"/>
          <w:shd w:val="clear" w:color="auto" w:fill="FFFFFF"/>
        </w:rPr>
        <w:t xml:space="preserve"> </w:t>
      </w:r>
      <w:r w:rsidR="00EA2A70" w:rsidRPr="00F63706">
        <w:rPr>
          <w:rFonts w:cstheme="minorHAnsi"/>
          <w:color w:val="000000"/>
          <w:shd w:val="clear" w:color="auto" w:fill="FFFFFF"/>
        </w:rPr>
        <w:t>(Ahtiainen, et al. 2004)</w:t>
      </w:r>
      <w:r w:rsidR="00EA2A70">
        <w:rPr>
          <w:rFonts w:cstheme="minorHAnsi"/>
          <w:color w:val="000000"/>
          <w:shd w:val="clear" w:color="auto" w:fill="FFFFFF"/>
        </w:rPr>
        <w:t>,</w:t>
      </w:r>
      <w:r w:rsidR="00BA7865">
        <w:rPr>
          <w:rFonts w:cstheme="minorHAnsi"/>
          <w:color w:val="000000"/>
          <w:shd w:val="clear" w:color="auto" w:fill="FFFFFF"/>
        </w:rPr>
        <w:t xml:space="preserve"> </w:t>
      </w:r>
      <w:r w:rsidR="00EA2A70">
        <w:rPr>
          <w:rFonts w:cstheme="minorHAnsi"/>
          <w:color w:val="000000"/>
          <w:shd w:val="clear" w:color="auto" w:fill="FFFFFF"/>
        </w:rPr>
        <w:t>a</w:t>
      </w:r>
      <w:r w:rsidR="00483907">
        <w:rPr>
          <w:rFonts w:cstheme="minorHAnsi"/>
          <w:color w:val="000000"/>
          <w:shd w:val="clear" w:color="auto" w:fill="FFFFFF"/>
        </w:rPr>
        <w:t xml:space="preserve">nd values for </w:t>
      </w:r>
      <w:r w:rsidR="00421437">
        <w:rPr>
          <w:rFonts w:cstheme="minorHAnsi"/>
          <w:color w:val="000000"/>
          <w:shd w:val="clear" w:color="auto" w:fill="FFFFFF"/>
        </w:rPr>
        <w:t xml:space="preserve">the </w:t>
      </w:r>
      <w:r w:rsidR="00483907">
        <w:rPr>
          <w:rFonts w:cstheme="minorHAnsi"/>
          <w:color w:val="000000"/>
          <w:shd w:val="clear" w:color="auto" w:fill="FFFFFF"/>
        </w:rPr>
        <w:t xml:space="preserve">first </w:t>
      </w:r>
      <w:r w:rsidR="00421437">
        <w:rPr>
          <w:rFonts w:cstheme="minorHAnsi"/>
          <w:color w:val="000000"/>
          <w:shd w:val="clear" w:color="auto" w:fill="FFFFFF"/>
        </w:rPr>
        <w:t xml:space="preserve">of four </w:t>
      </w:r>
      <w:r w:rsidR="00483907">
        <w:rPr>
          <w:rFonts w:cstheme="minorHAnsi"/>
          <w:color w:val="000000"/>
          <w:shd w:val="clear" w:color="auto" w:fill="FFFFFF"/>
        </w:rPr>
        <w:t>set</w:t>
      </w:r>
      <w:r w:rsidR="00421437">
        <w:rPr>
          <w:rFonts w:cstheme="minorHAnsi"/>
          <w:color w:val="000000"/>
          <w:shd w:val="clear" w:color="auto" w:fill="FFFFFF"/>
        </w:rPr>
        <w:t>s</w:t>
      </w:r>
      <w:r w:rsidR="00483907">
        <w:rPr>
          <w:rFonts w:cstheme="minorHAnsi"/>
          <w:color w:val="000000"/>
          <w:shd w:val="clear" w:color="auto" w:fill="FFFFFF"/>
        </w:rPr>
        <w:t xml:space="preserve"> were estimated as </w:t>
      </w:r>
      <w:r w:rsidR="00862C39">
        <w:rPr>
          <w:rFonts w:cstheme="minorHAnsi"/>
          <w:color w:val="000000"/>
          <w:shd w:val="clear" w:color="auto" w:fill="FFFFFF"/>
        </w:rPr>
        <w:t xml:space="preserve">129.8kg for forced reps vs. 108.3kg for maximum reps for strength athletes, and 86.8kg for forced reps and 65.3kg </w:t>
      </w:r>
      <w:r w:rsidR="00DF6D47">
        <w:rPr>
          <w:rFonts w:cstheme="minorHAnsi"/>
          <w:color w:val="000000"/>
          <w:shd w:val="clear" w:color="auto" w:fill="FFFFFF"/>
        </w:rPr>
        <w:t>for maximum reps for non-athletes.</w:t>
      </w:r>
      <w:r w:rsidR="00BA7865">
        <w:rPr>
          <w:rFonts w:cstheme="minorHAnsi"/>
          <w:color w:val="000000"/>
          <w:shd w:val="clear" w:color="auto" w:fill="FFFFFF"/>
        </w:rPr>
        <w:t xml:space="preserve"> </w:t>
      </w:r>
      <w:r w:rsidR="007D642A">
        <w:rPr>
          <w:rFonts w:cstheme="minorHAnsi"/>
          <w:color w:val="000000"/>
          <w:shd w:val="clear" w:color="auto" w:fill="FFFFFF"/>
        </w:rPr>
        <w:t>However, th</w:t>
      </w:r>
      <w:r w:rsidR="00971DF9">
        <w:rPr>
          <w:rFonts w:cstheme="minorHAnsi"/>
          <w:color w:val="000000"/>
          <w:shd w:val="clear" w:color="auto" w:fill="FFFFFF"/>
        </w:rPr>
        <w:t>ese</w:t>
      </w:r>
      <w:r w:rsidR="007D642A">
        <w:rPr>
          <w:rFonts w:cstheme="minorHAnsi"/>
          <w:color w:val="000000"/>
          <w:shd w:val="clear" w:color="auto" w:fill="FFFFFF"/>
        </w:rPr>
        <w:t xml:space="preserve"> </w:t>
      </w:r>
      <w:r w:rsidR="00DC64A9">
        <w:rPr>
          <w:rFonts w:cstheme="minorHAnsi"/>
          <w:color w:val="000000"/>
          <w:shd w:val="clear" w:color="auto" w:fill="FFFFFF"/>
        </w:rPr>
        <w:t xml:space="preserve">data represent a single study with a single exercise </w:t>
      </w:r>
      <w:r w:rsidR="006F0759">
        <w:rPr>
          <w:rFonts w:cstheme="minorHAnsi"/>
          <w:color w:val="000000"/>
          <w:shd w:val="clear" w:color="auto" w:fill="FFFFFF"/>
        </w:rPr>
        <w:t>(smith machine squat)</w:t>
      </w:r>
      <w:r w:rsidR="009416EB">
        <w:rPr>
          <w:rFonts w:cstheme="minorHAnsi"/>
          <w:color w:val="000000"/>
          <w:shd w:val="clear" w:color="auto" w:fill="FFFFFF"/>
        </w:rPr>
        <w:t>.</w:t>
      </w:r>
    </w:p>
    <w:p w14:paraId="00CE11A3" w14:textId="3DFB84FB" w:rsidR="002830B0" w:rsidRPr="00F63706" w:rsidRDefault="002830B0" w:rsidP="000C3A3A">
      <w:pPr>
        <w:spacing w:line="360" w:lineRule="auto"/>
        <w:rPr>
          <w:rFonts w:cstheme="minorHAnsi"/>
          <w:color w:val="000000"/>
          <w:shd w:val="clear" w:color="auto" w:fill="FFFFFF"/>
        </w:rPr>
      </w:pPr>
      <w:r w:rsidRPr="00F63706">
        <w:rPr>
          <w:rFonts w:cstheme="minorHAnsi"/>
          <w:color w:val="000000"/>
          <w:shd w:val="clear" w:color="auto" w:fill="FFFFFF"/>
        </w:rPr>
        <w:tab/>
        <w:t xml:space="preserve">Without clarity as to how much </w:t>
      </w:r>
      <w:r w:rsidR="00971DF9">
        <w:rPr>
          <w:rFonts w:cstheme="minorHAnsi"/>
          <w:color w:val="000000"/>
          <w:shd w:val="clear" w:color="auto" w:fill="FFFFFF"/>
        </w:rPr>
        <w:t>assistance</w:t>
      </w:r>
      <w:r w:rsidRPr="00F63706">
        <w:rPr>
          <w:rFonts w:cstheme="minorHAnsi"/>
          <w:color w:val="000000"/>
          <w:shd w:val="clear" w:color="auto" w:fill="FFFFFF"/>
        </w:rPr>
        <w:t xml:space="preserve"> is provided and thus, how much additional work is performed by a trainee, we cannot know the efficacy of advanced overload training methods such as forced repetitions. Furthermore, with a growing interest in the efficacy of supervision </w:t>
      </w:r>
      <w:r w:rsidR="00D7785E">
        <w:rPr>
          <w:rFonts w:cstheme="minorHAnsi"/>
          <w:color w:val="000000"/>
          <w:shd w:val="clear" w:color="auto" w:fill="FFFFFF"/>
        </w:rPr>
        <w:t>during</w:t>
      </w:r>
      <w:r w:rsidRPr="00F63706">
        <w:rPr>
          <w:rFonts w:cstheme="minorHAnsi"/>
          <w:color w:val="000000"/>
          <w:shd w:val="clear" w:color="auto" w:fill="FFFFFF"/>
        </w:rPr>
        <w:t xml:space="preserve"> resistance training (Fisher, et al. 2022)</w:t>
      </w:r>
      <w:r w:rsidR="00D7785E">
        <w:rPr>
          <w:rFonts w:cstheme="minorHAnsi"/>
          <w:color w:val="000000"/>
          <w:shd w:val="clear" w:color="auto" w:fill="FFFFFF"/>
        </w:rPr>
        <w:t>,</w:t>
      </w:r>
      <w:r w:rsidRPr="00F63706">
        <w:rPr>
          <w:rFonts w:cstheme="minorHAnsi"/>
          <w:color w:val="000000"/>
          <w:shd w:val="clear" w:color="auto" w:fill="FFFFFF"/>
        </w:rPr>
        <w:t xml:space="preserve"> it would be interesting to better understand perceptions of assistance provided by </w:t>
      </w:r>
      <w:r w:rsidR="00B42D33">
        <w:rPr>
          <w:rFonts w:cstheme="minorHAnsi"/>
          <w:color w:val="000000"/>
          <w:shd w:val="clear" w:color="auto" w:fill="FFFFFF"/>
        </w:rPr>
        <w:t xml:space="preserve">both trainees and </w:t>
      </w:r>
      <w:r w:rsidRPr="00F63706">
        <w:rPr>
          <w:rFonts w:cstheme="minorHAnsi"/>
          <w:color w:val="000000"/>
          <w:shd w:val="clear" w:color="auto" w:fill="FFFFFF"/>
        </w:rPr>
        <w:t>trainers</w:t>
      </w:r>
      <w:r w:rsidR="00B42D33">
        <w:rPr>
          <w:rFonts w:cstheme="minorHAnsi"/>
          <w:color w:val="000000"/>
          <w:shd w:val="clear" w:color="auto" w:fill="FFFFFF"/>
        </w:rPr>
        <w:t>/</w:t>
      </w:r>
      <w:r w:rsidRPr="00F63706">
        <w:rPr>
          <w:rFonts w:cstheme="minorHAnsi"/>
          <w:color w:val="000000"/>
          <w:shd w:val="clear" w:color="auto" w:fill="FFFFFF"/>
        </w:rPr>
        <w:t>training partners. With the above in mind the aim of the present study was to investigate perceptions of assistance by trainers and trainees</w:t>
      </w:r>
      <w:r w:rsidR="001C582C">
        <w:rPr>
          <w:rFonts w:cstheme="minorHAnsi"/>
          <w:color w:val="000000"/>
          <w:shd w:val="clear" w:color="auto" w:fill="FFFFFF"/>
        </w:rPr>
        <w:t xml:space="preserve"> in comparison to actual assistance </w:t>
      </w:r>
      <w:r w:rsidRPr="00F63706">
        <w:rPr>
          <w:rFonts w:cstheme="minorHAnsi"/>
          <w:color w:val="000000"/>
          <w:shd w:val="clear" w:color="auto" w:fill="FFFFFF"/>
        </w:rPr>
        <w:t>for the bench press exercise.</w:t>
      </w:r>
    </w:p>
    <w:p w14:paraId="46137C5D" w14:textId="77777777" w:rsidR="002830B0" w:rsidRPr="00F63706" w:rsidRDefault="002830B0" w:rsidP="002830B0">
      <w:pPr>
        <w:spacing w:line="276" w:lineRule="auto"/>
        <w:rPr>
          <w:rFonts w:cstheme="minorHAnsi"/>
          <w:color w:val="000000"/>
          <w:shd w:val="clear" w:color="auto" w:fill="FFFFFF"/>
        </w:rPr>
      </w:pPr>
    </w:p>
    <w:p w14:paraId="08F2797E" w14:textId="310FCC0A" w:rsidR="00E764AE" w:rsidRPr="00F63706" w:rsidRDefault="00E764AE" w:rsidP="002830B0">
      <w:pPr>
        <w:spacing w:line="360" w:lineRule="auto"/>
        <w:rPr>
          <w:rFonts w:cstheme="minorHAnsi"/>
          <w:b/>
          <w:bCs/>
          <w:color w:val="000000"/>
          <w:shd w:val="clear" w:color="auto" w:fill="FFFFFF"/>
        </w:rPr>
      </w:pPr>
      <w:r w:rsidRPr="00F63706">
        <w:rPr>
          <w:rFonts w:cstheme="minorHAnsi"/>
          <w:b/>
          <w:bCs/>
          <w:color w:val="000000"/>
          <w:shd w:val="clear" w:color="auto" w:fill="FFFFFF"/>
        </w:rPr>
        <w:t>Methods</w:t>
      </w:r>
    </w:p>
    <w:p w14:paraId="679A7852"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t>Study Design</w:t>
      </w:r>
    </w:p>
    <w:p w14:paraId="5B873330" w14:textId="19477742" w:rsidR="00F63706" w:rsidRPr="00F63706" w:rsidRDefault="00F63706" w:rsidP="002830B0">
      <w:pPr>
        <w:spacing w:line="360" w:lineRule="auto"/>
        <w:rPr>
          <w:rFonts w:cstheme="minorHAnsi"/>
          <w:color w:val="000000"/>
          <w:shd w:val="clear" w:color="auto" w:fill="FFFFFF"/>
        </w:rPr>
      </w:pPr>
      <w:r>
        <w:rPr>
          <w:rFonts w:cstheme="minorHAnsi"/>
          <w:color w:val="000000"/>
          <w:shd w:val="clear" w:color="auto" w:fill="FFFFFF"/>
        </w:rPr>
        <w:tab/>
      </w:r>
      <w:r w:rsidRPr="00BC1F17">
        <w:rPr>
          <w:rFonts w:cstheme="minorHAnsi"/>
          <w:color w:val="000000"/>
          <w:shd w:val="clear" w:color="auto" w:fill="FFFFFF"/>
        </w:rPr>
        <w:t xml:space="preserve">An acute resistance training task was performed in a single session whereby </w:t>
      </w:r>
      <w:r w:rsidR="00D21141" w:rsidRPr="00BC1F17">
        <w:rPr>
          <w:rFonts w:cstheme="minorHAnsi"/>
          <w:color w:val="000000"/>
          <w:shd w:val="clear" w:color="auto" w:fill="FFFFFF"/>
        </w:rPr>
        <w:t xml:space="preserve">participants completed a single set of smith machine bench press to momentary failure and were then assisted for two further repetitions. Trainers and trainees then estimated the percentage of the total weight that was lifted by the spotter. Actual weight lifted by spotter was recorded using a </w:t>
      </w:r>
      <w:r w:rsidR="00E460BC" w:rsidRPr="00BC1F17">
        <w:rPr>
          <w:rFonts w:cstheme="minorHAnsi"/>
          <w:color w:val="000000"/>
          <w:shd w:val="clear" w:color="auto" w:fill="FFFFFF"/>
        </w:rPr>
        <w:t>digital weight scale</w:t>
      </w:r>
      <w:r w:rsidR="00D21141" w:rsidRPr="00BC1F17">
        <w:rPr>
          <w:rFonts w:cstheme="minorHAnsi"/>
          <w:color w:val="000000"/>
          <w:shd w:val="clear" w:color="auto" w:fill="FFFFFF"/>
        </w:rPr>
        <w:t>. The study was approved by the Ethics Committee at the first authors institution meeting the ethical standards of the Helsinki declaration and was conducted within the Sport Science Laboratories at University of Kaiserslautern-Landau.</w:t>
      </w:r>
    </w:p>
    <w:p w14:paraId="175141D4"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lastRenderedPageBreak/>
        <w:t>Participants</w:t>
      </w:r>
    </w:p>
    <w:p w14:paraId="04D5FCAD" w14:textId="76583C0E" w:rsidR="00F63706" w:rsidRPr="00F63706" w:rsidRDefault="00F63706" w:rsidP="002830B0">
      <w:pPr>
        <w:spacing w:line="360" w:lineRule="auto"/>
        <w:rPr>
          <w:rFonts w:cstheme="minorHAnsi"/>
          <w:color w:val="000000"/>
          <w:shd w:val="clear" w:color="auto" w:fill="FFFFFF"/>
        </w:rPr>
      </w:pPr>
      <w:r w:rsidRPr="00F63706">
        <w:rPr>
          <w:rFonts w:cstheme="minorHAnsi"/>
          <w:color w:val="000000"/>
          <w:shd w:val="clear" w:color="auto" w:fill="FFFFFF"/>
        </w:rPr>
        <w:tab/>
      </w:r>
      <w:commentRangeStart w:id="0"/>
      <w:r w:rsidRPr="00F63706">
        <w:rPr>
          <w:rFonts w:cstheme="minorHAnsi"/>
          <w:color w:val="000000"/>
          <w:shd w:val="clear" w:color="auto" w:fill="FFFFFF"/>
        </w:rPr>
        <w:t>A convenience sample of 48 (10 female, 38 male) trained undergraduate students were recruited for the present study (height: 178.4 ±7.5cm; mass: 73.3 ±9.8</w:t>
      </w:r>
      <w:r w:rsidRPr="00F63706">
        <w:rPr>
          <w:rFonts w:eastAsia="Times New Roman" w:cstheme="minorHAnsi"/>
          <w:color w:val="000000"/>
        </w:rPr>
        <w:t>kg</w:t>
      </w:r>
      <w:r>
        <w:rPr>
          <w:rFonts w:eastAsia="Times New Roman" w:cstheme="minorHAnsi"/>
          <w:color w:val="000000"/>
        </w:rPr>
        <w:t xml:space="preserve">; age: 22.8 ±2.8years; muscle mass: 79.3± 0.1%). </w:t>
      </w:r>
      <w:commentRangeEnd w:id="0"/>
      <w:r w:rsidR="004270A3">
        <w:rPr>
          <w:rStyle w:val="CommentReference"/>
        </w:rPr>
        <w:commentReference w:id="0"/>
      </w:r>
      <w:r w:rsidRPr="00F63706">
        <w:rPr>
          <w:rFonts w:eastAsia="Times New Roman" w:cstheme="minorHAnsi"/>
          <w:color w:val="000000"/>
        </w:rPr>
        <w:t>Exclusion criteria were based upon illness or any contraindications to physical activity identified using a physical activity readiness questionnaire, though no one was excluded. All participants read a participant information sheet, were afforded the opportunity to ask any questions, and then completed informed consent forms before any testing commenced.</w:t>
      </w:r>
    </w:p>
    <w:p w14:paraId="05DA22C5" w14:textId="77777777" w:rsidR="002830B0" w:rsidRPr="00D21141" w:rsidRDefault="002830B0" w:rsidP="002830B0">
      <w:pPr>
        <w:spacing w:line="360" w:lineRule="auto"/>
        <w:rPr>
          <w:rFonts w:cstheme="minorHAnsi"/>
          <w:i/>
          <w:iCs/>
          <w:color w:val="000000"/>
          <w:shd w:val="clear" w:color="auto" w:fill="FFFFFF"/>
        </w:rPr>
      </w:pPr>
      <w:r w:rsidRPr="00D21141">
        <w:rPr>
          <w:rFonts w:cstheme="minorHAnsi"/>
          <w:i/>
          <w:iCs/>
          <w:color w:val="000000"/>
          <w:shd w:val="clear" w:color="auto" w:fill="FFFFFF"/>
        </w:rPr>
        <w:t>Procedures</w:t>
      </w:r>
    </w:p>
    <w:p w14:paraId="0006ED4F" w14:textId="1AA4C637" w:rsidR="002830B0" w:rsidRPr="00F63706" w:rsidRDefault="002830B0" w:rsidP="002830B0">
      <w:pPr>
        <w:spacing w:line="360" w:lineRule="auto"/>
        <w:rPr>
          <w:rFonts w:cstheme="minorHAnsi"/>
          <w:color w:val="000000"/>
          <w:shd w:val="clear" w:color="auto" w:fill="FFFFFF"/>
        </w:rPr>
      </w:pPr>
      <w:r w:rsidRPr="00F63706">
        <w:rPr>
          <w:rFonts w:cstheme="minorHAnsi"/>
          <w:color w:val="000000"/>
          <w:shd w:val="clear" w:color="auto" w:fill="FFFFFF"/>
        </w:rPr>
        <w:tab/>
      </w:r>
      <w:r w:rsidR="00E03677">
        <w:rPr>
          <w:rFonts w:cstheme="minorHAnsi"/>
          <w:color w:val="000000"/>
          <w:shd w:val="clear" w:color="auto" w:fill="FFFFFF"/>
        </w:rPr>
        <w:t>All participants were randomly assigned roles as both trainer and trainee</w:t>
      </w:r>
      <w:ins w:id="1" w:author="James Steele" w:date="2023-07-30T12:14:00Z">
        <w:r w:rsidR="00745D9F">
          <w:rPr>
            <w:rFonts w:cstheme="minorHAnsi"/>
            <w:color w:val="000000"/>
            <w:shd w:val="clear" w:color="auto" w:fill="FFFFFF"/>
          </w:rPr>
          <w:t xml:space="preserve"> on </w:t>
        </w:r>
      </w:ins>
      <w:ins w:id="2" w:author="James Steele" w:date="2023-07-30T12:16:00Z">
        <w:r w:rsidR="00745D9F">
          <w:rPr>
            <w:rFonts w:cstheme="minorHAnsi"/>
            <w:color w:val="000000"/>
            <w:shd w:val="clear" w:color="auto" w:fill="FFFFFF"/>
          </w:rPr>
          <w:t>testing</w:t>
        </w:r>
      </w:ins>
      <w:ins w:id="3" w:author="James Steele" w:date="2023-07-30T12:14:00Z">
        <w:r w:rsidR="00745D9F">
          <w:rPr>
            <w:rFonts w:cstheme="minorHAnsi"/>
            <w:color w:val="000000"/>
            <w:shd w:val="clear" w:color="auto" w:fill="FFFFFF"/>
          </w:rPr>
          <w:t xml:space="preserve"> days and partnered with one another</w:t>
        </w:r>
      </w:ins>
      <w:r w:rsidR="00E03677">
        <w:rPr>
          <w:rFonts w:cstheme="minorHAnsi"/>
          <w:color w:val="000000"/>
          <w:shd w:val="clear" w:color="auto" w:fill="FFFFFF"/>
        </w:rPr>
        <w:t>.</w:t>
      </w:r>
      <w:r w:rsidR="00745D9F">
        <w:rPr>
          <w:rFonts w:cstheme="minorHAnsi"/>
          <w:color w:val="000000"/>
          <w:shd w:val="clear" w:color="auto" w:fill="FFFFFF"/>
        </w:rPr>
        <w:t xml:space="preserve"> </w:t>
      </w:r>
      <w:del w:id="4" w:author="James Steele" w:date="2023-07-30T12:14:00Z">
        <w:r w:rsidR="00E03677" w:rsidDel="00745D9F">
          <w:rPr>
            <w:rFonts w:cstheme="minorHAnsi"/>
            <w:color w:val="000000"/>
            <w:shd w:val="clear" w:color="auto" w:fill="FFFFFF"/>
          </w:rPr>
          <w:delText xml:space="preserve"> </w:delText>
        </w:r>
      </w:del>
      <w:ins w:id="5" w:author="James Steele" w:date="2023-07-30T12:14:00Z">
        <w:r w:rsidR="00745D9F">
          <w:rPr>
            <w:rFonts w:cstheme="minorHAnsi"/>
            <w:color w:val="000000"/>
            <w:shd w:val="clear" w:color="auto" w:fill="FFFFFF"/>
          </w:rPr>
          <w:t xml:space="preserve">Data collection occurred during </w:t>
        </w:r>
      </w:ins>
      <w:ins w:id="6" w:author="James Steele" w:date="2023-07-30T12:15:00Z">
        <w:r w:rsidR="00745D9F">
          <w:rPr>
            <w:rFonts w:cstheme="minorHAnsi"/>
            <w:color w:val="000000"/>
            <w:shd w:val="clear" w:color="auto" w:fill="FFFFFF"/>
          </w:rPr>
          <w:t>scheduled classes</w:t>
        </w:r>
      </w:ins>
      <w:ins w:id="7" w:author="James Steele" w:date="2023-07-30T12:16:00Z">
        <w:r w:rsidR="00745D9F">
          <w:rPr>
            <w:rFonts w:cstheme="minorHAnsi"/>
            <w:color w:val="000000"/>
            <w:shd w:val="clear" w:color="auto" w:fill="FFFFFF"/>
          </w:rPr>
          <w:t xml:space="preserve"> at the end of semester</w:t>
        </w:r>
      </w:ins>
      <w:ins w:id="8" w:author="James Steele" w:date="2023-07-30T12:15:00Z">
        <w:r w:rsidR="00745D9F">
          <w:rPr>
            <w:rFonts w:cstheme="minorHAnsi"/>
            <w:color w:val="000000"/>
            <w:shd w:val="clear" w:color="auto" w:fill="FFFFFF"/>
          </w:rPr>
          <w:t xml:space="preserve"> and so some attrition for either role occurred based upon whether students missed one of the classes</w:t>
        </w:r>
      </w:ins>
      <w:ins w:id="9" w:author="James Steele" w:date="2023-08-01T00:31:00Z">
        <w:r w:rsidR="004270A3">
          <w:rPr>
            <w:rFonts w:cstheme="minorHAnsi"/>
            <w:color w:val="000000"/>
            <w:shd w:val="clear" w:color="auto" w:fill="FFFFFF"/>
          </w:rPr>
          <w:t xml:space="preserve"> or had an injury</w:t>
        </w:r>
      </w:ins>
      <w:ins w:id="10" w:author="James Steele" w:date="2023-07-30T12:16:00Z">
        <w:r w:rsidR="00745D9F">
          <w:rPr>
            <w:rFonts w:cstheme="minorHAnsi"/>
            <w:color w:val="000000"/>
            <w:shd w:val="clear" w:color="auto" w:fill="FFFFFF"/>
          </w:rPr>
          <w:t>. Thus, whilst most participants acted in both the role of spo</w:t>
        </w:r>
      </w:ins>
      <w:ins w:id="11" w:author="James Steele" w:date="2023-07-30T12:17:00Z">
        <w:r w:rsidR="00745D9F">
          <w:rPr>
            <w:rFonts w:cstheme="minorHAnsi"/>
            <w:color w:val="000000"/>
            <w:shd w:val="clear" w:color="auto" w:fill="FFFFFF"/>
          </w:rPr>
          <w:t xml:space="preserve">tter and trainee on either testing occasion, not all performed both roles (six participants performed only the spotter role and </w:t>
        </w:r>
      </w:ins>
      <w:ins w:id="12" w:author="James Steele" w:date="2023-08-01T00:32:00Z">
        <w:r w:rsidR="004270A3">
          <w:rPr>
            <w:rFonts w:cstheme="minorHAnsi"/>
            <w:color w:val="000000"/>
            <w:shd w:val="clear" w:color="auto" w:fill="FFFFFF"/>
          </w:rPr>
          <w:t>six participants performed only the trainee role)</w:t>
        </w:r>
      </w:ins>
      <w:ins w:id="13" w:author="James Steele" w:date="2023-07-30T12:17:00Z">
        <w:r w:rsidR="00745D9F">
          <w:rPr>
            <w:rFonts w:cstheme="minorHAnsi"/>
            <w:color w:val="000000"/>
            <w:shd w:val="clear" w:color="auto" w:fill="FFFFFF"/>
          </w:rPr>
          <w:t>.</w:t>
        </w:r>
      </w:ins>
      <w:ins w:id="14" w:author="James Steele" w:date="2023-07-30T12:15:00Z">
        <w:r w:rsidR="00745D9F">
          <w:rPr>
            <w:rFonts w:cstheme="minorHAnsi"/>
            <w:color w:val="000000"/>
            <w:shd w:val="clear" w:color="auto" w:fill="FFFFFF"/>
          </w:rPr>
          <w:t xml:space="preserve"> </w:t>
        </w:r>
      </w:ins>
      <w:r w:rsidRPr="00F63706">
        <w:rPr>
          <w:rFonts w:cstheme="minorHAnsi"/>
          <w:color w:val="000000"/>
          <w:shd w:val="clear" w:color="auto" w:fill="FFFFFF"/>
        </w:rPr>
        <w:t>After a light warm-up, participants identified their typical 10-12RM for the bench press using a smith machine</w:t>
      </w:r>
      <w:r w:rsidR="00D21141">
        <w:rPr>
          <w:rFonts w:cstheme="minorHAnsi"/>
          <w:color w:val="000000"/>
          <w:shd w:val="clear" w:color="auto" w:fill="FFFFFF"/>
        </w:rPr>
        <w:t xml:space="preserve"> (these had previously been identified through regular training during the academic semester)</w:t>
      </w:r>
      <w:r w:rsidRPr="00F63706">
        <w:rPr>
          <w:rFonts w:cstheme="minorHAnsi"/>
          <w:color w:val="000000"/>
          <w:shd w:val="clear" w:color="auto" w:fill="FFFFFF"/>
        </w:rPr>
        <w:t>. Participant</w:t>
      </w:r>
      <w:r w:rsidR="004A1208">
        <w:rPr>
          <w:rFonts w:cstheme="minorHAnsi"/>
          <w:color w:val="000000"/>
          <w:shd w:val="clear" w:color="auto" w:fill="FFFFFF"/>
        </w:rPr>
        <w:t xml:space="preserve"> trainees</w:t>
      </w:r>
      <w:r w:rsidRPr="00F63706">
        <w:rPr>
          <w:rFonts w:cstheme="minorHAnsi"/>
          <w:color w:val="000000"/>
          <w:shd w:val="clear" w:color="auto" w:fill="FFFFFF"/>
        </w:rPr>
        <w:t xml:space="preserve"> completed as many repetitions as possible with good form controlling the resistance throughout each repetition. </w:t>
      </w:r>
      <w:r w:rsidR="00F63706" w:rsidRPr="00F63706">
        <w:rPr>
          <w:rFonts w:cstheme="minorHAnsi"/>
          <w:color w:val="000000"/>
          <w:shd w:val="clear" w:color="auto" w:fill="FFFFFF"/>
        </w:rPr>
        <w:t xml:space="preserve">Upon reaching the point of momentary failure, a spotter assisted the trainee with </w:t>
      </w:r>
      <w:r w:rsidR="00BD40E9">
        <w:rPr>
          <w:rFonts w:cstheme="minorHAnsi"/>
          <w:color w:val="000000"/>
          <w:shd w:val="clear" w:color="auto" w:fill="FFFFFF"/>
        </w:rPr>
        <w:t>only sufficient</w:t>
      </w:r>
      <w:r w:rsidR="00F63706" w:rsidRPr="00F63706">
        <w:rPr>
          <w:rFonts w:cstheme="minorHAnsi"/>
          <w:color w:val="000000"/>
          <w:shd w:val="clear" w:color="auto" w:fill="FFFFFF"/>
        </w:rPr>
        <w:t xml:space="preserve"> force to allow two more complete repetitions. </w:t>
      </w:r>
      <w:r w:rsidR="00BD40E9">
        <w:rPr>
          <w:rFonts w:cstheme="minorHAnsi"/>
          <w:color w:val="000000"/>
          <w:shd w:val="clear" w:color="auto" w:fill="FFFFFF"/>
        </w:rPr>
        <w:t>Participant tra</w:t>
      </w:r>
      <w:r w:rsidR="00A75FDA">
        <w:rPr>
          <w:rFonts w:cstheme="minorHAnsi"/>
          <w:color w:val="000000"/>
          <w:shd w:val="clear" w:color="auto" w:fill="FFFFFF"/>
        </w:rPr>
        <w:t xml:space="preserve">inees </w:t>
      </w:r>
      <w:proofErr w:type="gramStart"/>
      <w:r w:rsidR="00D21141">
        <w:rPr>
          <w:rFonts w:cstheme="minorHAnsi"/>
          <w:color w:val="000000"/>
          <w:shd w:val="clear" w:color="auto" w:fill="FFFFFF"/>
        </w:rPr>
        <w:t xml:space="preserve">provided </w:t>
      </w:r>
      <w:r w:rsidR="00A75FDA">
        <w:rPr>
          <w:rFonts w:cstheme="minorHAnsi"/>
          <w:color w:val="000000"/>
          <w:shd w:val="clear" w:color="auto" w:fill="FFFFFF"/>
        </w:rPr>
        <w:t>assistance</w:t>
      </w:r>
      <w:proofErr w:type="gramEnd"/>
      <w:r w:rsidR="00A75FDA">
        <w:rPr>
          <w:rFonts w:cstheme="minorHAnsi"/>
          <w:color w:val="000000"/>
          <w:shd w:val="clear" w:color="auto" w:fill="FFFFFF"/>
        </w:rPr>
        <w:t xml:space="preserve"> through use of </w:t>
      </w:r>
      <w:r w:rsidR="00D21141">
        <w:rPr>
          <w:rFonts w:cstheme="minorHAnsi"/>
          <w:color w:val="000000"/>
          <w:shd w:val="clear" w:color="auto" w:fill="FFFFFF"/>
        </w:rPr>
        <w:t xml:space="preserve">a </w:t>
      </w:r>
      <w:r w:rsidR="00E460BC">
        <w:rPr>
          <w:rFonts w:cstheme="minorHAnsi"/>
          <w:color w:val="000000"/>
          <w:shd w:val="clear" w:color="auto" w:fill="FFFFFF"/>
        </w:rPr>
        <w:t>digital weight scale (</w:t>
      </w:r>
      <w:proofErr w:type="spellStart"/>
      <w:r w:rsidR="00E460BC">
        <w:rPr>
          <w:rFonts w:cstheme="minorHAnsi"/>
          <w:color w:val="000000"/>
          <w:shd w:val="clear" w:color="auto" w:fill="FFFFFF"/>
        </w:rPr>
        <w:t>Helcona</w:t>
      </w:r>
      <w:proofErr w:type="spellEnd"/>
      <w:r w:rsidR="00E460BC">
        <w:rPr>
          <w:rFonts w:cstheme="minorHAnsi"/>
          <w:color w:val="000000"/>
          <w:shd w:val="clear" w:color="auto" w:fill="FFFFFF"/>
        </w:rPr>
        <w:t>)</w:t>
      </w:r>
      <w:r w:rsidR="00D21141">
        <w:rPr>
          <w:rFonts w:cstheme="minorHAnsi"/>
          <w:color w:val="000000"/>
          <w:shd w:val="clear" w:color="auto" w:fill="FFFFFF"/>
        </w:rPr>
        <w:t xml:space="preserve"> attached to the bar to measure the exact maximal force provided. The values on the dynamometer were </w:t>
      </w:r>
      <w:r w:rsidR="00D263F0">
        <w:rPr>
          <w:rFonts w:cstheme="minorHAnsi"/>
          <w:color w:val="000000"/>
          <w:shd w:val="clear" w:color="auto" w:fill="FFFFFF"/>
        </w:rPr>
        <w:t>blinded</w:t>
      </w:r>
      <w:r w:rsidR="00D21141">
        <w:rPr>
          <w:rFonts w:cstheme="minorHAnsi"/>
          <w:color w:val="000000"/>
          <w:shd w:val="clear" w:color="auto" w:fill="FFFFFF"/>
        </w:rPr>
        <w:t xml:space="preserve"> to the trainer </w:t>
      </w:r>
      <w:r w:rsidR="00D263F0">
        <w:rPr>
          <w:rFonts w:cstheme="minorHAnsi"/>
          <w:color w:val="000000"/>
          <w:shd w:val="clear" w:color="auto" w:fill="FFFFFF"/>
        </w:rPr>
        <w:t>and</w:t>
      </w:r>
      <w:r w:rsidR="00D21141">
        <w:rPr>
          <w:rFonts w:cstheme="minorHAnsi"/>
          <w:color w:val="000000"/>
          <w:shd w:val="clear" w:color="auto" w:fill="FFFFFF"/>
        </w:rPr>
        <w:t xml:space="preserve"> </w:t>
      </w:r>
      <w:r w:rsidR="00D263F0">
        <w:rPr>
          <w:rFonts w:cstheme="minorHAnsi"/>
          <w:color w:val="000000"/>
          <w:shd w:val="clear" w:color="auto" w:fill="FFFFFF"/>
        </w:rPr>
        <w:t>trainee but</w:t>
      </w:r>
      <w:r w:rsidR="00432A47">
        <w:rPr>
          <w:rFonts w:cstheme="minorHAnsi"/>
          <w:color w:val="000000"/>
          <w:shd w:val="clear" w:color="auto" w:fill="FFFFFF"/>
        </w:rPr>
        <w:t xml:space="preserve"> were recorded by the research assistant</w:t>
      </w:r>
      <w:r w:rsidR="00D21141">
        <w:rPr>
          <w:rFonts w:cstheme="minorHAnsi"/>
          <w:color w:val="000000"/>
          <w:shd w:val="clear" w:color="auto" w:fill="FFFFFF"/>
        </w:rPr>
        <w:t xml:space="preserve">. </w:t>
      </w:r>
      <w:r w:rsidR="00364895">
        <w:rPr>
          <w:rFonts w:cstheme="minorHAnsi"/>
          <w:color w:val="000000"/>
          <w:shd w:val="clear" w:color="auto" w:fill="FFFFFF"/>
        </w:rPr>
        <w:t xml:space="preserve">See figure 1 for image depicting procedures for data collection. </w:t>
      </w:r>
      <w:r w:rsidR="00D21141">
        <w:rPr>
          <w:rFonts w:cstheme="minorHAnsi"/>
          <w:color w:val="000000"/>
          <w:shd w:val="clear" w:color="auto" w:fill="FFFFFF"/>
        </w:rPr>
        <w:t xml:space="preserve">Immediately after the forced repetitions the trainer and trainee were separated and asked independently as to how much </w:t>
      </w:r>
      <w:r w:rsidR="00260FCE">
        <w:rPr>
          <w:rFonts w:cstheme="minorHAnsi"/>
          <w:color w:val="000000"/>
          <w:shd w:val="clear" w:color="auto" w:fill="FFFFFF"/>
        </w:rPr>
        <w:t xml:space="preserve">(%) assistance was provided for each of the forced repetitions. </w:t>
      </w:r>
      <w:r w:rsidR="00380AC3">
        <w:rPr>
          <w:rFonts w:cstheme="minorHAnsi"/>
          <w:color w:val="000000"/>
          <w:shd w:val="clear" w:color="auto" w:fill="FFFFFF"/>
        </w:rPr>
        <w:t xml:space="preserve">The research assistant recorded the maximal force on the digital scale for each of the forced repetitions. </w:t>
      </w:r>
    </w:p>
    <w:p w14:paraId="416FA5DE" w14:textId="77777777" w:rsidR="0085414E" w:rsidRPr="0053220C" w:rsidRDefault="002830B0" w:rsidP="002830B0">
      <w:pPr>
        <w:spacing w:line="360" w:lineRule="auto"/>
        <w:rPr>
          <w:rFonts w:cstheme="minorHAnsi"/>
          <w:i/>
          <w:iCs/>
          <w:color w:val="000000"/>
          <w:shd w:val="clear" w:color="auto" w:fill="FFFFFF"/>
        </w:rPr>
      </w:pPr>
      <w:r w:rsidRPr="0053220C">
        <w:rPr>
          <w:rFonts w:cstheme="minorHAnsi"/>
          <w:i/>
          <w:iCs/>
          <w:color w:val="000000"/>
          <w:shd w:val="clear" w:color="auto" w:fill="FFFFFF"/>
        </w:rPr>
        <w:t>Statistical Analysis</w:t>
      </w:r>
    </w:p>
    <w:p w14:paraId="5C6B2BD1" w14:textId="657E500D" w:rsidR="002830B0" w:rsidRPr="00F63706" w:rsidRDefault="0085414E" w:rsidP="002830B0">
      <w:pPr>
        <w:spacing w:line="360" w:lineRule="auto"/>
        <w:rPr>
          <w:rFonts w:cstheme="minorHAnsi"/>
          <w:color w:val="000000"/>
          <w:shd w:val="clear" w:color="auto" w:fill="FFFFFF"/>
        </w:rPr>
      </w:pPr>
      <w:r>
        <w:rPr>
          <w:rFonts w:cstheme="minorHAnsi"/>
          <w:color w:val="000000"/>
          <w:shd w:val="clear" w:color="auto" w:fill="FFFFFF"/>
        </w:rPr>
        <w:tab/>
        <w:t xml:space="preserve">Complete data sets were available for </w:t>
      </w:r>
      <w:r w:rsidR="003E11C8">
        <w:rPr>
          <w:rFonts w:cstheme="minorHAnsi"/>
          <w:color w:val="000000"/>
          <w:shd w:val="clear" w:color="auto" w:fill="FFFFFF"/>
        </w:rPr>
        <w:t>26 participants for both trainer and trainee estimations</w:t>
      </w:r>
      <w:r w:rsidR="00E255EB">
        <w:rPr>
          <w:rFonts w:cstheme="minorHAnsi"/>
          <w:color w:val="000000"/>
          <w:shd w:val="clear" w:color="auto" w:fill="FFFFFF"/>
        </w:rPr>
        <w:t xml:space="preserve"> of percentage load assisted and actual loaded assisted. </w:t>
      </w:r>
      <w:r w:rsidR="002830B0" w:rsidRPr="00F63706">
        <w:rPr>
          <w:rFonts w:cstheme="minorHAnsi"/>
          <w:color w:val="000000"/>
          <w:shd w:val="clear" w:color="auto" w:fill="FFFFFF"/>
        </w:rPr>
        <w:br w:type="page"/>
      </w:r>
    </w:p>
    <w:p w14:paraId="234AC8C0" w14:textId="7496E8BA" w:rsidR="00E764AE"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Results</w:t>
      </w:r>
    </w:p>
    <w:p w14:paraId="07CBF43E" w14:textId="77777777" w:rsidR="00E764AE" w:rsidRPr="00F63706" w:rsidRDefault="00E764AE">
      <w:pPr>
        <w:rPr>
          <w:rFonts w:cstheme="minorHAnsi"/>
          <w:color w:val="000000"/>
          <w:shd w:val="clear" w:color="auto" w:fill="FFFFFF"/>
        </w:rPr>
      </w:pPr>
      <w:r w:rsidRPr="00F63706">
        <w:rPr>
          <w:rFonts w:cstheme="minorHAnsi"/>
          <w:color w:val="000000"/>
          <w:shd w:val="clear" w:color="auto" w:fill="FFFFFF"/>
        </w:rPr>
        <w:t>Discussion</w:t>
      </w:r>
    </w:p>
    <w:p w14:paraId="484E562B" w14:textId="77777777" w:rsidR="00E764AE" w:rsidRDefault="00E764AE">
      <w:pPr>
        <w:rPr>
          <w:rFonts w:cstheme="minorHAnsi"/>
          <w:color w:val="000000"/>
          <w:shd w:val="clear" w:color="auto" w:fill="FFFFFF"/>
        </w:rPr>
      </w:pPr>
      <w:r w:rsidRPr="00F63706">
        <w:rPr>
          <w:rFonts w:cstheme="minorHAnsi"/>
          <w:color w:val="000000"/>
          <w:shd w:val="clear" w:color="auto" w:fill="FFFFFF"/>
        </w:rPr>
        <w:t>Practical Applications</w:t>
      </w:r>
    </w:p>
    <w:p w14:paraId="3F0E8061" w14:textId="77777777" w:rsidR="0001694D" w:rsidRDefault="0001694D">
      <w:pPr>
        <w:rPr>
          <w:rFonts w:cstheme="minorHAnsi"/>
          <w:color w:val="000000"/>
          <w:shd w:val="clear" w:color="auto" w:fill="FFFFFF"/>
        </w:rPr>
      </w:pPr>
      <w:r>
        <w:rPr>
          <w:rFonts w:cstheme="minorHAnsi"/>
          <w:color w:val="000000"/>
          <w:shd w:val="clear" w:color="auto" w:fill="FFFFFF"/>
        </w:rPr>
        <w:br w:type="page"/>
      </w:r>
    </w:p>
    <w:p w14:paraId="703A2DC7" w14:textId="008041F4" w:rsidR="007830C0" w:rsidRPr="00F63706" w:rsidRDefault="00E764AE">
      <w:pPr>
        <w:rPr>
          <w:rFonts w:cstheme="minorHAnsi"/>
          <w:color w:val="000000"/>
          <w:shd w:val="clear" w:color="auto" w:fill="FFFFFF"/>
        </w:rPr>
      </w:pPr>
      <w:r w:rsidRPr="00F63706">
        <w:rPr>
          <w:rFonts w:cstheme="minorHAnsi"/>
          <w:color w:val="000000"/>
          <w:shd w:val="clear" w:color="auto" w:fill="FFFFFF"/>
        </w:rPr>
        <w:lastRenderedPageBreak/>
        <w:t>References</w:t>
      </w:r>
    </w:p>
    <w:p w14:paraId="155F0967" w14:textId="6C380CA6" w:rsidR="00C82DE6" w:rsidRPr="00F63706" w:rsidRDefault="00C82DE6" w:rsidP="00DA01C9">
      <w:pPr>
        <w:pStyle w:val="ListParagraph"/>
        <w:numPr>
          <w:ilvl w:val="0"/>
          <w:numId w:val="2"/>
        </w:numPr>
        <w:rPr>
          <w:rFonts w:cstheme="minorHAnsi"/>
        </w:rPr>
      </w:pPr>
      <w:r w:rsidRPr="00F63706">
        <w:rPr>
          <w:rFonts w:cstheme="minorHAnsi"/>
        </w:rPr>
        <w:t xml:space="preserve">Fisher JP, Steele J, Gentil P, Giessing J, Westcott WL. A minimal dose approach to resistance training for the older adult; the prophylactic for aging. Exp </w:t>
      </w:r>
      <w:proofErr w:type="spellStart"/>
      <w:r w:rsidRPr="00F63706">
        <w:rPr>
          <w:rFonts w:cstheme="minorHAnsi"/>
        </w:rPr>
        <w:t>Gerontol</w:t>
      </w:r>
      <w:proofErr w:type="spellEnd"/>
      <w:r w:rsidRPr="00F63706">
        <w:rPr>
          <w:rFonts w:cstheme="minorHAnsi"/>
        </w:rPr>
        <w:t xml:space="preserve"> </w:t>
      </w:r>
      <w:proofErr w:type="gramStart"/>
      <w:r w:rsidRPr="00F63706">
        <w:rPr>
          <w:rFonts w:cstheme="minorHAnsi"/>
        </w:rPr>
        <w:t>2017;99:80</w:t>
      </w:r>
      <w:proofErr w:type="gramEnd"/>
      <w:r w:rsidRPr="00F63706">
        <w:rPr>
          <w:rFonts w:cstheme="minorHAnsi"/>
        </w:rPr>
        <w:t>–6.</w:t>
      </w:r>
    </w:p>
    <w:p w14:paraId="6215D74D" w14:textId="333A851E" w:rsidR="00C82DE6" w:rsidRPr="00F63706" w:rsidRDefault="00C82DE6" w:rsidP="00DA01C9">
      <w:pPr>
        <w:pStyle w:val="ListParagraph"/>
        <w:numPr>
          <w:ilvl w:val="0"/>
          <w:numId w:val="2"/>
        </w:numPr>
        <w:rPr>
          <w:rFonts w:cstheme="minorHAnsi"/>
        </w:rPr>
      </w:pPr>
      <w:r w:rsidRPr="00F63706">
        <w:rPr>
          <w:rFonts w:cstheme="minorHAnsi"/>
        </w:rPr>
        <w:t xml:space="preserve">Steele J, Fisher J, Skivington M, et al. A higher effort-based paradigm in physical activity and exercise for public health: Making the case for a greater emphasis on resistance training. BMC Public Health </w:t>
      </w:r>
      <w:proofErr w:type="gramStart"/>
      <w:r w:rsidRPr="00F63706">
        <w:rPr>
          <w:rFonts w:cstheme="minorHAnsi"/>
        </w:rPr>
        <w:t>2017;17:300</w:t>
      </w:r>
      <w:proofErr w:type="gramEnd"/>
      <w:r w:rsidRPr="00F63706">
        <w:rPr>
          <w:rFonts w:cstheme="minorHAnsi"/>
        </w:rPr>
        <w:t>. doi:10.1186/s12889-017-4209-8.</w:t>
      </w:r>
    </w:p>
    <w:p w14:paraId="3705B9BC" w14:textId="25C936DC" w:rsidR="00C82DE6" w:rsidRPr="00F63706" w:rsidRDefault="00C82DE6" w:rsidP="00DA01C9">
      <w:pPr>
        <w:pStyle w:val="ListParagraph"/>
        <w:numPr>
          <w:ilvl w:val="0"/>
          <w:numId w:val="2"/>
        </w:numPr>
        <w:rPr>
          <w:rFonts w:cstheme="minorHAnsi"/>
        </w:rPr>
      </w:pPr>
      <w:r w:rsidRPr="00F63706">
        <w:rPr>
          <w:rFonts w:cstheme="minorHAnsi"/>
        </w:rPr>
        <w:t xml:space="preserve">Ruiz JR, Sui X, </w:t>
      </w:r>
      <w:proofErr w:type="spellStart"/>
      <w:r w:rsidRPr="00F63706">
        <w:rPr>
          <w:rFonts w:cstheme="minorHAnsi"/>
        </w:rPr>
        <w:t>Lobelo</w:t>
      </w:r>
      <w:proofErr w:type="spellEnd"/>
      <w:r w:rsidRPr="00F63706">
        <w:rPr>
          <w:rFonts w:cstheme="minorHAnsi"/>
        </w:rPr>
        <w:t xml:space="preserve"> F, et al. Association between muscular strength and mortality in men: Prospective cohort study. BMJ 2008;</w:t>
      </w:r>
      <w:proofErr w:type="gramStart"/>
      <w:r w:rsidRPr="00F63706">
        <w:rPr>
          <w:rFonts w:cstheme="minorHAnsi"/>
        </w:rPr>
        <w:t>337:a</w:t>
      </w:r>
      <w:proofErr w:type="gramEnd"/>
      <w:r w:rsidRPr="00F63706">
        <w:rPr>
          <w:rFonts w:cstheme="minorHAnsi"/>
        </w:rPr>
        <w:t>439. doi:10.1136/</w:t>
      </w:r>
      <w:proofErr w:type="gramStart"/>
      <w:r w:rsidRPr="00F63706">
        <w:rPr>
          <w:rFonts w:cstheme="minorHAnsi"/>
        </w:rPr>
        <w:t>bmj.a</w:t>
      </w:r>
      <w:proofErr w:type="gramEnd"/>
      <w:r w:rsidRPr="00F63706">
        <w:rPr>
          <w:rFonts w:cstheme="minorHAnsi"/>
        </w:rPr>
        <w:t>439.</w:t>
      </w:r>
    </w:p>
    <w:p w14:paraId="6728F306" w14:textId="1CD6D0BF" w:rsidR="00C82DE6" w:rsidRPr="00F63706" w:rsidRDefault="00C82DE6" w:rsidP="00DA01C9">
      <w:pPr>
        <w:pStyle w:val="ListParagraph"/>
        <w:numPr>
          <w:ilvl w:val="0"/>
          <w:numId w:val="2"/>
        </w:numPr>
        <w:rPr>
          <w:rFonts w:cstheme="minorHAnsi"/>
        </w:rPr>
      </w:pPr>
      <w:r w:rsidRPr="00F63706">
        <w:rPr>
          <w:rFonts w:cstheme="minorHAnsi"/>
        </w:rPr>
        <w:t xml:space="preserve">Srikanthan P, </w:t>
      </w:r>
      <w:proofErr w:type="spellStart"/>
      <w:r w:rsidRPr="00F63706">
        <w:rPr>
          <w:rFonts w:cstheme="minorHAnsi"/>
        </w:rPr>
        <w:t>Karlamangla</w:t>
      </w:r>
      <w:proofErr w:type="spellEnd"/>
      <w:r w:rsidRPr="00F63706">
        <w:rPr>
          <w:rFonts w:cstheme="minorHAnsi"/>
        </w:rPr>
        <w:t xml:space="preserve"> AS. Muscle mass index as a predictor of longevity in older adults. Am J Med </w:t>
      </w:r>
      <w:proofErr w:type="gramStart"/>
      <w:r w:rsidRPr="00F63706">
        <w:rPr>
          <w:rFonts w:cstheme="minorHAnsi"/>
        </w:rPr>
        <w:t>2014;127:547</w:t>
      </w:r>
      <w:proofErr w:type="gramEnd"/>
      <w:r w:rsidRPr="00F63706">
        <w:rPr>
          <w:rFonts w:cstheme="minorHAnsi"/>
        </w:rPr>
        <w:t>–53.</w:t>
      </w:r>
    </w:p>
    <w:p w14:paraId="1F8DA219" w14:textId="064EF2F0" w:rsidR="00DA01C9" w:rsidRPr="00F63706" w:rsidRDefault="00DA01C9" w:rsidP="00DA01C9">
      <w:pPr>
        <w:pStyle w:val="ListParagraph"/>
        <w:numPr>
          <w:ilvl w:val="0"/>
          <w:numId w:val="2"/>
        </w:numPr>
        <w:rPr>
          <w:rFonts w:cstheme="minorHAnsi"/>
        </w:rPr>
      </w:pPr>
      <w:r w:rsidRPr="00F63706">
        <w:rPr>
          <w:rFonts w:cstheme="minorHAnsi"/>
        </w:rPr>
        <w:t xml:space="preserve">Grgic J, Schoenfeld BJ, Orazem J, Sabol F. Effects of resistance training performed to repetition failure or non-failure on muscular strength and hypertrophy: A systematic review and meta-analysis. J Sport Health Sci </w:t>
      </w:r>
      <w:proofErr w:type="gramStart"/>
      <w:r w:rsidRPr="00F63706">
        <w:rPr>
          <w:rFonts w:cstheme="minorHAnsi"/>
        </w:rPr>
        <w:t>2022;11:202</w:t>
      </w:r>
      <w:proofErr w:type="gramEnd"/>
      <w:r w:rsidRPr="00F63706">
        <w:rPr>
          <w:rFonts w:cstheme="minorHAnsi"/>
        </w:rPr>
        <w:t>–11.</w:t>
      </w:r>
    </w:p>
    <w:p w14:paraId="47CB7F13" w14:textId="605BD570" w:rsidR="00DA01C9" w:rsidRPr="00F63706" w:rsidRDefault="00DA01C9" w:rsidP="00DA01C9">
      <w:pPr>
        <w:pStyle w:val="ListParagraph"/>
        <w:numPr>
          <w:ilvl w:val="0"/>
          <w:numId w:val="2"/>
        </w:numPr>
        <w:rPr>
          <w:rFonts w:cstheme="minorHAnsi"/>
        </w:rPr>
      </w:pPr>
      <w:r w:rsidRPr="00F63706">
        <w:rPr>
          <w:rFonts w:cstheme="minorHAnsi"/>
        </w:rPr>
        <w:t>Fisher JP, Steele J, Smith D. Intensity of effort and momentary failure in resistance training: Are we asking a binary question for a continuous variable? J Sport Health Sci. 2022 Nov;11(6):644-647.</w:t>
      </w:r>
    </w:p>
    <w:p w14:paraId="1083EBF5" w14:textId="61491A02" w:rsidR="00DA01C9" w:rsidRPr="00F63706" w:rsidRDefault="00DA01C9" w:rsidP="00DA01C9">
      <w:pPr>
        <w:pStyle w:val="ListParagraph"/>
        <w:numPr>
          <w:ilvl w:val="0"/>
          <w:numId w:val="2"/>
        </w:numPr>
        <w:rPr>
          <w:rFonts w:cstheme="minorHAnsi"/>
        </w:rPr>
      </w:pPr>
      <w:proofErr w:type="spellStart"/>
      <w:r w:rsidRPr="00F63706">
        <w:rPr>
          <w:rFonts w:cstheme="minorHAnsi"/>
        </w:rPr>
        <w:t>Refalo</w:t>
      </w:r>
      <w:proofErr w:type="spellEnd"/>
      <w:r w:rsidRPr="00F63706">
        <w:rPr>
          <w:rFonts w:cstheme="minorHAnsi"/>
        </w:rPr>
        <w:t xml:space="preserve"> MC, Helms ER, Trexler ET, Hamilton DL, Fyfe JJ. Influence of Resistance Training Proximity-to-Failure on Skeletal Muscle Hypertrophy: A Systematic Review with Meta-analysis. Sports Med. 2023 Mar;53(3):649-665</w:t>
      </w:r>
      <w:r w:rsidR="00DD114D" w:rsidRPr="00F63706">
        <w:rPr>
          <w:rFonts w:cstheme="minorHAnsi"/>
        </w:rPr>
        <w:t>.</w:t>
      </w:r>
    </w:p>
    <w:p w14:paraId="280CEBD6" w14:textId="04954770" w:rsidR="00DD114D" w:rsidRPr="00F63706" w:rsidRDefault="00DD114D" w:rsidP="00DA01C9">
      <w:pPr>
        <w:pStyle w:val="ListParagraph"/>
        <w:numPr>
          <w:ilvl w:val="0"/>
          <w:numId w:val="2"/>
        </w:numPr>
        <w:rPr>
          <w:rFonts w:cstheme="minorHAnsi"/>
        </w:rPr>
      </w:pPr>
      <w:r w:rsidRPr="00F63706">
        <w:rPr>
          <w:rFonts w:cstheme="minorHAnsi"/>
        </w:rPr>
        <w:t>Steele, J., Fisher, J., Giessing, J., &amp; Gentil, P. (2017). Clarity in reporting terminology and definitions of set endpoints in resistance training. Muscle &amp; nerve, 56(3), 368-374.</w:t>
      </w:r>
    </w:p>
    <w:p w14:paraId="27B9F696" w14:textId="7FA155C2" w:rsidR="00DD114D" w:rsidRPr="00F63706" w:rsidRDefault="00DD114D" w:rsidP="00DA01C9">
      <w:pPr>
        <w:pStyle w:val="ListParagraph"/>
        <w:numPr>
          <w:ilvl w:val="0"/>
          <w:numId w:val="2"/>
        </w:numPr>
        <w:rPr>
          <w:rFonts w:cstheme="minorHAnsi"/>
        </w:rPr>
      </w:pPr>
      <w:r w:rsidRPr="00F63706">
        <w:rPr>
          <w:rFonts w:cstheme="minorHAnsi"/>
        </w:rPr>
        <w:t>Schoenfeld, B. (2011). The use of specialized training techniques to maximize muscle hypertrophy. Strength &amp; Conditioning Journal, 33(4), 60-65.</w:t>
      </w:r>
    </w:p>
    <w:p w14:paraId="0CC02B1D" w14:textId="181F09A0" w:rsidR="00454378" w:rsidRPr="00F63706" w:rsidRDefault="00454378" w:rsidP="00DA01C9">
      <w:pPr>
        <w:pStyle w:val="ListParagraph"/>
        <w:numPr>
          <w:ilvl w:val="0"/>
          <w:numId w:val="2"/>
        </w:numPr>
        <w:rPr>
          <w:rFonts w:cstheme="minorHAnsi"/>
        </w:rPr>
      </w:pPr>
      <w:r w:rsidRPr="00F63706">
        <w:rPr>
          <w:rFonts w:cstheme="minorHAnsi"/>
        </w:rPr>
        <w:t>Fisher, J. P., Farrow, J., &amp; Steele, J. (2017). Acute fatigue, and perceptual responses to resistance exercise. Muscle &amp; Nerve, 56(6), E141-E146.</w:t>
      </w:r>
    </w:p>
    <w:p w14:paraId="2AB0A40E" w14:textId="44E29098" w:rsidR="00454378" w:rsidRPr="00F63706" w:rsidRDefault="00454378" w:rsidP="00DA01C9">
      <w:pPr>
        <w:pStyle w:val="ListParagraph"/>
        <w:numPr>
          <w:ilvl w:val="0"/>
          <w:numId w:val="2"/>
        </w:numPr>
        <w:rPr>
          <w:rFonts w:cstheme="minorHAnsi"/>
        </w:rPr>
      </w:pPr>
      <w:r w:rsidRPr="00F63706">
        <w:rPr>
          <w:rFonts w:cstheme="minorHAnsi"/>
        </w:rPr>
        <w:t>Ahtiainen, J. P., Pakarinen, A., Kraemer, W. J., &amp; Häkkinen, K. (2003). Acute hormonal and neuromuscular responses and recovery to forced vs. maximum repetitions multiple resistance exercises. International journal of sports medicine, 24(06), 410-418.</w:t>
      </w:r>
    </w:p>
    <w:p w14:paraId="71099287" w14:textId="60722283" w:rsidR="000C3A3A" w:rsidRPr="00F63706" w:rsidRDefault="000C3A3A" w:rsidP="00DA01C9">
      <w:pPr>
        <w:pStyle w:val="ListParagraph"/>
        <w:numPr>
          <w:ilvl w:val="0"/>
          <w:numId w:val="2"/>
        </w:numPr>
        <w:rPr>
          <w:rFonts w:cstheme="minorHAnsi"/>
        </w:rPr>
      </w:pPr>
      <w:r w:rsidRPr="00F63706">
        <w:rPr>
          <w:rFonts w:cstheme="minorHAnsi"/>
        </w:rPr>
        <w:t>Ahtiainen JP, Pakarinen A, Kraemer WJ, Häkkinen K. Acute hormonal responses to heavy resistance exercise in strength athletes versus nonathletes. Can J Appl Physiol. 2004 Oct;29(5):527-43.</w:t>
      </w:r>
    </w:p>
    <w:p w14:paraId="2B144045" w14:textId="3329DEDF" w:rsidR="00454378" w:rsidRPr="00F63706" w:rsidRDefault="001C1ACE" w:rsidP="001C1ACE">
      <w:pPr>
        <w:pStyle w:val="ListParagraph"/>
        <w:numPr>
          <w:ilvl w:val="0"/>
          <w:numId w:val="2"/>
        </w:numPr>
        <w:rPr>
          <w:rFonts w:cstheme="minorHAnsi"/>
        </w:rPr>
      </w:pPr>
      <w:r w:rsidRPr="00F63706">
        <w:rPr>
          <w:rFonts w:cstheme="minorHAnsi"/>
        </w:rPr>
        <w:t xml:space="preserve">Drinkwater EJ, Lawton TW, McKenna MJ, Lindsell RP, Hunt PH, and </w:t>
      </w:r>
      <w:proofErr w:type="spellStart"/>
      <w:r w:rsidRPr="00F63706">
        <w:rPr>
          <w:rFonts w:cstheme="minorHAnsi"/>
        </w:rPr>
        <w:t>Pyne</w:t>
      </w:r>
      <w:proofErr w:type="spellEnd"/>
      <w:r w:rsidRPr="00F63706">
        <w:rPr>
          <w:rFonts w:cstheme="minorHAnsi"/>
        </w:rPr>
        <w:t xml:space="preserve"> DB. Increased number of forced repetitions does not enhance strength development with resistance training. J Strength Cond Res 21: 841–847, 2007</w:t>
      </w:r>
    </w:p>
    <w:p w14:paraId="175682D5" w14:textId="7A9FA0F2" w:rsidR="002830B0" w:rsidRPr="00F63706" w:rsidRDefault="002830B0" w:rsidP="001C1ACE">
      <w:pPr>
        <w:pStyle w:val="ListParagraph"/>
        <w:numPr>
          <w:ilvl w:val="0"/>
          <w:numId w:val="2"/>
        </w:numPr>
        <w:rPr>
          <w:rFonts w:cstheme="minorHAnsi"/>
        </w:rPr>
      </w:pPr>
      <w:r w:rsidRPr="00F63706">
        <w:rPr>
          <w:rFonts w:cstheme="minorHAnsi"/>
        </w:rPr>
        <w:t>Fisher, JP, Steele, J, Wolf, M, Androulakis-Korakakis, PA, Smith, D, Giessing, J. The Role of Supervision in Resistance Training; an Exploratory Systematic Review and Meta-Analysis. Int J Strength Cond. 2022; 2(1)</w:t>
      </w:r>
    </w:p>
    <w:sectPr w:rsidR="002830B0" w:rsidRPr="00F637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Steele" w:date="2023-08-01T00:31:00Z" w:initials="JS">
    <w:p w14:paraId="38F07AE5" w14:textId="77777777" w:rsidR="004270A3" w:rsidRDefault="004270A3" w:rsidP="00C67154">
      <w:pPr>
        <w:pStyle w:val="CommentText"/>
      </w:pPr>
      <w:r>
        <w:rPr>
          <w:rStyle w:val="CommentReference"/>
        </w:rPr>
        <w:annotationRef/>
      </w:r>
      <w:r>
        <w:t>This will need updating I assume.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07A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D0D2" w16cex:dateUtc="2023-07-31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07AE5" w16cid:durableId="2872D0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51F8"/>
    <w:multiLevelType w:val="hybridMultilevel"/>
    <w:tmpl w:val="B0508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80172"/>
    <w:multiLevelType w:val="hybridMultilevel"/>
    <w:tmpl w:val="E7426B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92097922">
    <w:abstractNumId w:val="0"/>
  </w:num>
  <w:num w:numId="2" w16cid:durableId="5403668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Steele">
    <w15:presenceInfo w15:providerId="AD" w15:userId="S::james.steele@solent.ac.uk::7251fdc5-20b0-4cb4-bb00-6ca7968dc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C0"/>
    <w:rsid w:val="0001694D"/>
    <w:rsid w:val="000C3A3A"/>
    <w:rsid w:val="001C1ACE"/>
    <w:rsid w:val="001C582C"/>
    <w:rsid w:val="00260FCE"/>
    <w:rsid w:val="002830B0"/>
    <w:rsid w:val="00292626"/>
    <w:rsid w:val="00323556"/>
    <w:rsid w:val="00364895"/>
    <w:rsid w:val="00380AC3"/>
    <w:rsid w:val="003A4CA2"/>
    <w:rsid w:val="003B7871"/>
    <w:rsid w:val="003E11C8"/>
    <w:rsid w:val="00421437"/>
    <w:rsid w:val="004270A3"/>
    <w:rsid w:val="00432A47"/>
    <w:rsid w:val="00454378"/>
    <w:rsid w:val="00483907"/>
    <w:rsid w:val="004A1208"/>
    <w:rsid w:val="0053220C"/>
    <w:rsid w:val="00547278"/>
    <w:rsid w:val="005A460A"/>
    <w:rsid w:val="00610C3D"/>
    <w:rsid w:val="006C5716"/>
    <w:rsid w:val="006F0759"/>
    <w:rsid w:val="00745D9F"/>
    <w:rsid w:val="007822CB"/>
    <w:rsid w:val="007830C0"/>
    <w:rsid w:val="007D642A"/>
    <w:rsid w:val="00800546"/>
    <w:rsid w:val="0085414E"/>
    <w:rsid w:val="00862C39"/>
    <w:rsid w:val="009016D0"/>
    <w:rsid w:val="00920B6A"/>
    <w:rsid w:val="009416EB"/>
    <w:rsid w:val="00971DF9"/>
    <w:rsid w:val="00A75FDA"/>
    <w:rsid w:val="00A85C96"/>
    <w:rsid w:val="00AC2A5A"/>
    <w:rsid w:val="00AD0D28"/>
    <w:rsid w:val="00B42D33"/>
    <w:rsid w:val="00BA7865"/>
    <w:rsid w:val="00BB2402"/>
    <w:rsid w:val="00BC1F17"/>
    <w:rsid w:val="00BC71AD"/>
    <w:rsid w:val="00BD40E9"/>
    <w:rsid w:val="00C414C4"/>
    <w:rsid w:val="00C629C3"/>
    <w:rsid w:val="00C82DE6"/>
    <w:rsid w:val="00CA644B"/>
    <w:rsid w:val="00CB19C4"/>
    <w:rsid w:val="00D21141"/>
    <w:rsid w:val="00D263F0"/>
    <w:rsid w:val="00D7785E"/>
    <w:rsid w:val="00DA01C9"/>
    <w:rsid w:val="00DC2520"/>
    <w:rsid w:val="00DC64A9"/>
    <w:rsid w:val="00DD114D"/>
    <w:rsid w:val="00DF6D47"/>
    <w:rsid w:val="00E03677"/>
    <w:rsid w:val="00E255EB"/>
    <w:rsid w:val="00E406C7"/>
    <w:rsid w:val="00E460BC"/>
    <w:rsid w:val="00E764AE"/>
    <w:rsid w:val="00E81D70"/>
    <w:rsid w:val="00EA2A70"/>
    <w:rsid w:val="00EB0BEE"/>
    <w:rsid w:val="00F637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7E28"/>
  <w15:chartTrackingRefBased/>
  <w15:docId w15:val="{703B6F56-0FF2-4681-9052-C2EAB752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4AE"/>
    <w:rPr>
      <w:color w:val="0563C1" w:themeColor="hyperlink"/>
      <w:u w:val="single"/>
    </w:rPr>
  </w:style>
  <w:style w:type="character" w:styleId="UnresolvedMention">
    <w:name w:val="Unresolved Mention"/>
    <w:basedOn w:val="DefaultParagraphFont"/>
    <w:uiPriority w:val="99"/>
    <w:semiHidden/>
    <w:unhideWhenUsed/>
    <w:rsid w:val="00E764AE"/>
    <w:rPr>
      <w:color w:val="605E5C"/>
      <w:shd w:val="clear" w:color="auto" w:fill="E1DFDD"/>
    </w:rPr>
  </w:style>
  <w:style w:type="paragraph" w:styleId="ListParagraph">
    <w:name w:val="List Paragraph"/>
    <w:basedOn w:val="Normal"/>
    <w:uiPriority w:val="34"/>
    <w:qFormat/>
    <w:rsid w:val="00DA01C9"/>
    <w:pPr>
      <w:ind w:left="720"/>
      <w:contextualSpacing/>
    </w:pPr>
  </w:style>
  <w:style w:type="paragraph" w:styleId="Revision">
    <w:name w:val="Revision"/>
    <w:hidden/>
    <w:uiPriority w:val="99"/>
    <w:semiHidden/>
    <w:rsid w:val="00745D9F"/>
    <w:pPr>
      <w:spacing w:after="0" w:line="240" w:lineRule="auto"/>
    </w:pPr>
  </w:style>
  <w:style w:type="character" w:styleId="CommentReference">
    <w:name w:val="annotation reference"/>
    <w:basedOn w:val="DefaultParagraphFont"/>
    <w:uiPriority w:val="99"/>
    <w:semiHidden/>
    <w:unhideWhenUsed/>
    <w:rsid w:val="004270A3"/>
    <w:rPr>
      <w:sz w:val="16"/>
      <w:szCs w:val="16"/>
    </w:rPr>
  </w:style>
  <w:style w:type="paragraph" w:styleId="CommentText">
    <w:name w:val="annotation text"/>
    <w:basedOn w:val="Normal"/>
    <w:link w:val="CommentTextChar"/>
    <w:uiPriority w:val="99"/>
    <w:unhideWhenUsed/>
    <w:rsid w:val="004270A3"/>
    <w:pPr>
      <w:spacing w:line="240" w:lineRule="auto"/>
    </w:pPr>
    <w:rPr>
      <w:sz w:val="20"/>
      <w:szCs w:val="20"/>
    </w:rPr>
  </w:style>
  <w:style w:type="character" w:customStyle="1" w:styleId="CommentTextChar">
    <w:name w:val="Comment Text Char"/>
    <w:basedOn w:val="DefaultParagraphFont"/>
    <w:link w:val="CommentText"/>
    <w:uiPriority w:val="99"/>
    <w:rsid w:val="004270A3"/>
    <w:rPr>
      <w:sz w:val="20"/>
      <w:szCs w:val="20"/>
    </w:rPr>
  </w:style>
  <w:style w:type="paragraph" w:styleId="CommentSubject">
    <w:name w:val="annotation subject"/>
    <w:basedOn w:val="CommentText"/>
    <w:next w:val="CommentText"/>
    <w:link w:val="CommentSubjectChar"/>
    <w:uiPriority w:val="99"/>
    <w:semiHidden/>
    <w:unhideWhenUsed/>
    <w:rsid w:val="004270A3"/>
    <w:rPr>
      <w:b/>
      <w:bCs/>
    </w:rPr>
  </w:style>
  <w:style w:type="character" w:customStyle="1" w:styleId="CommentSubjectChar">
    <w:name w:val="Comment Subject Char"/>
    <w:basedOn w:val="CommentTextChar"/>
    <w:link w:val="CommentSubject"/>
    <w:uiPriority w:val="99"/>
    <w:semiHidden/>
    <w:rsid w:val="004270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utomeris.io/wp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steele@solent.ac.uk"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essing@uni-landau.de" TargetMode="External"/><Relationship Id="rId11" Type="http://schemas.microsoft.com/office/2016/09/relationships/commentsIds" Target="commentsIds.xml"/><Relationship Id="rId5" Type="http://schemas.openxmlformats.org/officeDocument/2006/relationships/hyperlink" Target="mailto:James.Fisher@solent.ac.uk"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6594</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Fisher</dc:creator>
  <cp:keywords/>
  <dc:description/>
  <cp:lastModifiedBy>James Steele</cp:lastModifiedBy>
  <cp:revision>54</cp:revision>
  <dcterms:created xsi:type="dcterms:W3CDTF">2023-06-16T08:57:00Z</dcterms:created>
  <dcterms:modified xsi:type="dcterms:W3CDTF">2023-08-01T00:02:00Z</dcterms:modified>
</cp:coreProperties>
</file>